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B621" w14:textId="16BC942B" w:rsidR="005B5683" w:rsidRPr="004877F7" w:rsidRDefault="0089594B" w:rsidP="004877F7">
      <w:pPr>
        <w:pStyle w:val="Title"/>
      </w:pPr>
      <w:r>
        <w:t>VMware Workstation Pro User Guide</w:t>
      </w:r>
    </w:p>
    <w:p w14:paraId="6C2D25F5" w14:textId="06257F9C" w:rsidR="005B5683" w:rsidRPr="00F26F22" w:rsidRDefault="00683153" w:rsidP="000C403C">
      <w:pPr>
        <w:rPr>
          <w:rFonts w:cs="Lucida Grande"/>
        </w:rPr>
      </w:pPr>
      <w:r>
        <w:rPr>
          <w:rFonts w:cs="Lucida Grande"/>
          <w:noProof/>
        </w:rPr>
        <w:drawing>
          <wp:inline distT="0" distB="0" distL="0" distR="0" wp14:anchorId="679D325A" wp14:editId="0119EE30">
            <wp:extent cx="5486400" cy="3200400"/>
            <wp:effectExtent l="0" t="57150" r="0" b="952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160ECF" w14:textId="69A7EC59" w:rsidR="005B5683" w:rsidRDefault="005B5683" w:rsidP="000C403C">
      <w:pPr>
        <w:rPr>
          <w:rFonts w:cs="Lucida Grande"/>
        </w:rPr>
      </w:pPr>
    </w:p>
    <w:p w14:paraId="6A2308F1" w14:textId="5D1AF3FE" w:rsidR="00737145" w:rsidRDefault="00737145" w:rsidP="000C403C">
      <w:pPr>
        <w:rPr>
          <w:rFonts w:cs="Lucida Grande"/>
        </w:rPr>
      </w:pPr>
    </w:p>
    <w:p w14:paraId="6E0F4D6F" w14:textId="77777777" w:rsidR="00737145" w:rsidRPr="00F26F22" w:rsidRDefault="00737145" w:rsidP="000C403C">
      <w:pPr>
        <w:rPr>
          <w:rFonts w:cs="Lucida Grande"/>
        </w:rPr>
      </w:pPr>
    </w:p>
    <w:p w14:paraId="3842D6C5" w14:textId="2B10AE44" w:rsidR="005B5683" w:rsidRPr="00A30F06" w:rsidRDefault="007A6D94" w:rsidP="005921D5">
      <w:pPr>
        <w:pStyle w:val="Subtitle"/>
        <w:jc w:val="left"/>
        <w:rPr>
          <w:i w:val="0"/>
          <w:iCs w:val="0"/>
          <w:color w:val="0070C0"/>
        </w:rPr>
      </w:pPr>
      <w:r w:rsidRPr="00A30F06">
        <w:rPr>
          <w:i w:val="0"/>
          <w:iCs w:val="0"/>
          <w:color w:val="0070C0"/>
        </w:rPr>
        <w:t xml:space="preserve">Author: </w:t>
      </w:r>
      <w:r w:rsidR="008A7589" w:rsidRPr="00A30F06">
        <w:rPr>
          <w:i w:val="0"/>
          <w:iCs w:val="0"/>
          <w:color w:val="0070C0"/>
          <w:sz w:val="32"/>
          <w:szCs w:val="32"/>
        </w:rPr>
        <w:t>Pooja CA</w:t>
      </w:r>
    </w:p>
    <w:p w14:paraId="7736068D" w14:textId="53298F77" w:rsidR="005B5683" w:rsidRPr="00A30F06" w:rsidRDefault="008A7589" w:rsidP="005921D5">
      <w:pPr>
        <w:pStyle w:val="Subtitle"/>
        <w:jc w:val="left"/>
        <w:rPr>
          <w:i w:val="0"/>
          <w:iCs w:val="0"/>
          <w:color w:val="0070C0"/>
        </w:rPr>
      </w:pPr>
      <w:r w:rsidRPr="00A30F06">
        <w:rPr>
          <w:i w:val="0"/>
          <w:iCs w:val="0"/>
          <w:color w:val="0070C0"/>
        </w:rPr>
        <w:t>06/Oct/2023</w:t>
      </w:r>
    </w:p>
    <w:p w14:paraId="0C7D71CA" w14:textId="77777777" w:rsidR="005B5683" w:rsidRPr="00F26F22" w:rsidRDefault="005B5683" w:rsidP="000C403C">
      <w:pPr>
        <w:rPr>
          <w:rFonts w:cs="Lucida Grande"/>
        </w:rPr>
      </w:pPr>
    </w:p>
    <w:p w14:paraId="438309C1" w14:textId="77777777" w:rsidR="005B5683" w:rsidRPr="00F26F22" w:rsidRDefault="005B5683" w:rsidP="000C403C">
      <w:pPr>
        <w:rPr>
          <w:rFonts w:cs="Lucida Grande"/>
        </w:rPr>
      </w:pPr>
    </w:p>
    <w:p w14:paraId="75160AC4" w14:textId="77777777" w:rsidR="00737145" w:rsidRDefault="00737145">
      <w:pPr>
        <w:spacing w:after="0" w:line="240" w:lineRule="auto"/>
        <w:rPr>
          <w:rFonts w:asciiTheme="majorHAnsi" w:hAnsiTheme="majorHAnsi"/>
          <w:b/>
          <w:color w:val="002060"/>
          <w:sz w:val="32"/>
        </w:rPr>
      </w:pPr>
      <w:r>
        <w:br w:type="page"/>
      </w:r>
    </w:p>
    <w:p w14:paraId="40E5F687" w14:textId="25096936" w:rsidR="005B5683" w:rsidRPr="00BE134F" w:rsidRDefault="005B5683" w:rsidP="00FB36FD">
      <w:pPr>
        <w:pStyle w:val="TOCHeading"/>
      </w:pPr>
      <w:r w:rsidRPr="00BE134F">
        <w:lastRenderedPageBreak/>
        <w:t>Document Revisions</w:t>
      </w:r>
    </w:p>
    <w:tbl>
      <w:tblPr>
        <w:tblStyle w:val="GridTable5Dark-Accent1"/>
        <w:tblW w:w="5000" w:type="pct"/>
        <w:tblLook w:val="00A0" w:firstRow="1" w:lastRow="0" w:firstColumn="1" w:lastColumn="0" w:noHBand="0" w:noVBand="0"/>
      </w:tblPr>
      <w:tblGrid>
        <w:gridCol w:w="1842"/>
        <w:gridCol w:w="1313"/>
        <w:gridCol w:w="6195"/>
      </w:tblGrid>
      <w:tr w:rsidR="00185BC7" w:rsidRPr="00185BC7" w14:paraId="57B695DC" w14:textId="77777777" w:rsidTr="0018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14:paraId="255CAE02" w14:textId="77777777" w:rsidR="005B5683" w:rsidRPr="00185BC7" w:rsidRDefault="005B5683" w:rsidP="009B23B9">
            <w:pPr>
              <w:pStyle w:val="ChartHeaderInformation"/>
              <w:rPr>
                <w:color w:val="FFFFFF" w:themeColor="background1"/>
              </w:rPr>
            </w:pPr>
            <w:r w:rsidRPr="00185BC7">
              <w:rPr>
                <w:color w:val="FFFFFF" w:themeColor="background1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</w:tcPr>
          <w:p w14:paraId="6F8C3E5E" w14:textId="77777777" w:rsidR="005B5683" w:rsidRPr="00185BC7" w:rsidRDefault="005B5683" w:rsidP="009B23B9">
            <w:pPr>
              <w:pStyle w:val="ChartHeaderInformation"/>
              <w:rPr>
                <w:color w:val="FFFFFF" w:themeColor="background1"/>
              </w:rPr>
            </w:pPr>
            <w:r w:rsidRPr="00185BC7">
              <w:rPr>
                <w:color w:val="FFFFFF" w:themeColor="background1"/>
              </w:rPr>
              <w:t>Version Number</w:t>
            </w:r>
          </w:p>
        </w:tc>
        <w:tc>
          <w:tcPr>
            <w:tcW w:w="3313" w:type="pct"/>
          </w:tcPr>
          <w:p w14:paraId="72418C77" w14:textId="77777777" w:rsidR="005B5683" w:rsidRPr="00185BC7" w:rsidRDefault="005B5683" w:rsidP="009B23B9">
            <w:pPr>
              <w:pStyle w:val="ChartHeaderInform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85BC7">
              <w:rPr>
                <w:color w:val="FFFFFF" w:themeColor="background1"/>
              </w:rPr>
              <w:t>Document Changes</w:t>
            </w:r>
          </w:p>
        </w:tc>
      </w:tr>
      <w:tr w:rsidR="00185BC7" w:rsidRPr="00185BC7" w14:paraId="07558BBC" w14:textId="77777777" w:rsidTr="0018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14:paraId="129FF0AA" w14:textId="1C6E1097" w:rsidR="005B5683" w:rsidRPr="00185BC7" w:rsidRDefault="00D15139" w:rsidP="00757789">
            <w:pPr>
              <w:pStyle w:val="ChartBodyCopy"/>
            </w:pPr>
            <w:r w:rsidRPr="00185BC7">
              <w:t>October 10, 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pct"/>
          </w:tcPr>
          <w:p w14:paraId="1CE07823" w14:textId="20C130BD" w:rsidR="005B5683" w:rsidRPr="00185BC7" w:rsidRDefault="00D15139" w:rsidP="00274FA8">
            <w:pPr>
              <w:pStyle w:val="ChartBodyCopy"/>
            </w:pPr>
            <w:r w:rsidRPr="00185BC7">
              <w:t>1.0</w:t>
            </w:r>
          </w:p>
        </w:tc>
        <w:tc>
          <w:tcPr>
            <w:tcW w:w="3313" w:type="pct"/>
          </w:tcPr>
          <w:p w14:paraId="6A6D8A0A" w14:textId="12CA4A2C" w:rsidR="005B5683" w:rsidRPr="00185BC7" w:rsidRDefault="00757789" w:rsidP="006E2FD0">
            <w:pPr>
              <w:pStyle w:val="Chart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BC7">
              <w:t>Initial Draft</w:t>
            </w:r>
            <w:r w:rsidR="00D15139" w:rsidRPr="00185BC7">
              <w:t xml:space="preserve"> by Pooja for learning purpose only</w:t>
            </w:r>
          </w:p>
        </w:tc>
      </w:tr>
    </w:tbl>
    <w:p w14:paraId="74974D91" w14:textId="77777777" w:rsidR="000735DA" w:rsidRDefault="000735DA" w:rsidP="00FB36FD">
      <w:pPr>
        <w:pStyle w:val="TOCHeading"/>
      </w:pPr>
    </w:p>
    <w:p w14:paraId="6B87A08B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4D26F1DA" w14:textId="77777777" w:rsidR="00FB36FD" w:rsidRDefault="00FB36FD" w:rsidP="00FB36FD">
      <w:pPr>
        <w:pStyle w:val="TOCHeading"/>
      </w:pPr>
    </w:p>
    <w:p w14:paraId="6A190DB0" w14:textId="5DA9BC48" w:rsidR="005B5683" w:rsidRPr="00FB36FD" w:rsidRDefault="005B5683" w:rsidP="00FB36FD">
      <w:pPr>
        <w:pStyle w:val="TOCHeading"/>
      </w:pPr>
      <w:r w:rsidRPr="00FB36FD">
        <w:t>Contents</w:t>
      </w:r>
    </w:p>
    <w:p w14:paraId="2AABC090" w14:textId="5B27674C" w:rsidR="005F1558" w:rsidRDefault="005B5683">
      <w:pPr>
        <w:pStyle w:val="TOC1"/>
        <w:rPr>
          <w:rFonts w:eastAsiaTheme="minorEastAsia"/>
          <w:noProof/>
          <w:lang w:val="en-IN" w:eastAsia="zh-CN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F1558">
        <w:rPr>
          <w:noProof/>
        </w:rPr>
        <w:t>1</w:t>
      </w:r>
      <w:r w:rsidR="005F1558">
        <w:rPr>
          <w:rFonts w:eastAsiaTheme="minorEastAsia"/>
          <w:noProof/>
          <w:lang w:val="en-IN" w:eastAsia="zh-CN"/>
        </w:rPr>
        <w:tab/>
      </w:r>
      <w:r w:rsidR="005F1558">
        <w:rPr>
          <w:noProof/>
        </w:rPr>
        <w:t>Introduction</w:t>
      </w:r>
      <w:r w:rsidR="005F1558">
        <w:rPr>
          <w:noProof/>
        </w:rPr>
        <w:tab/>
      </w:r>
      <w:r w:rsidR="005F1558">
        <w:rPr>
          <w:noProof/>
        </w:rPr>
        <w:fldChar w:fldCharType="begin"/>
      </w:r>
      <w:r w:rsidR="005F1558">
        <w:rPr>
          <w:noProof/>
        </w:rPr>
        <w:instrText xml:space="preserve"> PAGEREF _Toc147943349 \h </w:instrText>
      </w:r>
      <w:r w:rsidR="005F1558">
        <w:rPr>
          <w:noProof/>
        </w:rPr>
      </w:r>
      <w:r w:rsidR="005F1558">
        <w:rPr>
          <w:noProof/>
        </w:rPr>
        <w:fldChar w:fldCharType="separate"/>
      </w:r>
      <w:r w:rsidR="005F1558">
        <w:rPr>
          <w:noProof/>
        </w:rPr>
        <w:t>4</w:t>
      </w:r>
      <w:r w:rsidR="005F1558">
        <w:rPr>
          <w:noProof/>
        </w:rPr>
        <w:fldChar w:fldCharType="end"/>
      </w:r>
    </w:p>
    <w:p w14:paraId="1A071594" w14:textId="25F132AF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About VMware Workstation 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38A43" w14:textId="237058A0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BE85B" w14:textId="0870814B" w:rsidR="005F1558" w:rsidRDefault="005F1558">
      <w:pPr>
        <w:pStyle w:val="TOC1"/>
        <w:rPr>
          <w:rFonts w:eastAsiaTheme="minorEastAsia"/>
          <w:noProof/>
          <w:lang w:val="en-IN" w:eastAsia="zh-CN"/>
        </w:rPr>
      </w:pPr>
      <w:r>
        <w:rPr>
          <w:noProof/>
        </w:rPr>
        <w:t>2</w:t>
      </w:r>
      <w:r>
        <w:rPr>
          <w:rFonts w:eastAsiaTheme="minorEastAsia"/>
          <w:noProof/>
          <w:lang w:val="en-IN" w:eastAsia="zh-CN"/>
        </w:rPr>
        <w:tab/>
      </w:r>
      <w:r>
        <w:rPr>
          <w:noProof/>
        </w:rPr>
        <w:t>Start using VMware Workstation 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BDD7DB" w14:textId="08BAB996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IN" w:eastAsia="zh-CN"/>
        </w:rPr>
        <w:tab/>
      </w:r>
      <w:r w:rsidRPr="007B3951">
        <w:rPr>
          <w:noProof/>
          <w:lang w:val="en-IN" w:eastAsia="zh-CN"/>
        </w:rPr>
        <w:t>Using the free version of VMware Workstation 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0EBC82" w14:textId="256467BD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Using the licensed version of VMware Workstation 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299CC" w14:textId="0A42E0FC" w:rsidR="005F1558" w:rsidRDefault="005F1558">
      <w:pPr>
        <w:pStyle w:val="TOC3"/>
        <w:rPr>
          <w:rFonts w:eastAsiaTheme="minorEastAsia"/>
          <w:noProof/>
          <w:sz w:val="22"/>
          <w:lang w:val="en-IN" w:eastAsia="zh-CN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IN" w:eastAsia="zh-CN"/>
        </w:rPr>
        <w:tab/>
      </w:r>
      <w:r>
        <w:rPr>
          <w:noProof/>
        </w:rPr>
        <w:t>Buying a new VMware Workstation Pro license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30764" w14:textId="4CE6DC94" w:rsidR="005F1558" w:rsidRDefault="005F1558">
      <w:pPr>
        <w:pStyle w:val="TOC1"/>
        <w:rPr>
          <w:rFonts w:eastAsiaTheme="minorEastAsia"/>
          <w:noProof/>
          <w:lang w:val="en-IN" w:eastAsia="zh-CN"/>
        </w:rPr>
      </w:pPr>
      <w:r>
        <w:rPr>
          <w:noProof/>
        </w:rPr>
        <w:t>3</w:t>
      </w:r>
      <w:r>
        <w:rPr>
          <w:rFonts w:eastAsiaTheme="minorEastAsia"/>
          <w:noProof/>
          <w:lang w:val="en-IN" w:eastAsia="zh-CN"/>
        </w:rPr>
        <w:tab/>
      </w:r>
      <w:r>
        <w:rPr>
          <w:noProof/>
        </w:rPr>
        <w:t>Create and manage a Virtual Machine (VM)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2F70D3" w14:textId="09F6F98A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3.1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Creating a new 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84543" w14:textId="617F2913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3.2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Opening an existing 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609C8" w14:textId="55D3509B" w:rsidR="005F1558" w:rsidRDefault="005F1558">
      <w:pPr>
        <w:pStyle w:val="TOC2"/>
        <w:rPr>
          <w:rFonts w:eastAsiaTheme="minorEastAsia"/>
          <w:i w:val="0"/>
          <w:noProof/>
          <w:lang w:val="en-IN" w:eastAsia="zh-CN"/>
        </w:rPr>
      </w:pPr>
      <w:r>
        <w:rPr>
          <w:noProof/>
        </w:rPr>
        <w:t>3.3</w:t>
      </w:r>
      <w:r>
        <w:rPr>
          <w:rFonts w:eastAsiaTheme="minorEastAsia"/>
          <w:i w:val="0"/>
          <w:noProof/>
          <w:lang w:val="en-IN" w:eastAsia="zh-CN"/>
        </w:rPr>
        <w:tab/>
      </w:r>
      <w:r>
        <w:rPr>
          <w:noProof/>
        </w:rPr>
        <w:t>Connecting a VM to a remove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_Toc147943359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F9D40" w14:textId="68C233D1" w:rsidR="005B5683" w:rsidRDefault="005B5683">
      <w:r>
        <w:fldChar w:fldCharType="end"/>
      </w:r>
    </w:p>
    <w:p w14:paraId="0D207931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1D61795" w14:textId="77777777" w:rsidR="005B5683" w:rsidRPr="001C15B0" w:rsidRDefault="005B5683" w:rsidP="001C15B0">
      <w:pPr>
        <w:pStyle w:val="Heading1"/>
      </w:pPr>
      <w:bookmarkStart w:id="0" w:name="_Toc147943349"/>
      <w:r w:rsidRPr="001C15B0">
        <w:lastRenderedPageBreak/>
        <w:t>Introduction</w:t>
      </w:r>
      <w:bookmarkEnd w:id="0"/>
      <w:r w:rsidRPr="001C15B0">
        <w:t xml:space="preserve"> </w:t>
      </w:r>
    </w:p>
    <w:p w14:paraId="7D536D3E" w14:textId="0A51F06F" w:rsidR="005B5683" w:rsidRPr="00FB36FD" w:rsidRDefault="00C04BC1" w:rsidP="00FB36FD">
      <w:pPr>
        <w:pStyle w:val="Heading2"/>
        <w:spacing w:before="120" w:after="60" w:line="240" w:lineRule="auto"/>
      </w:pPr>
      <w:bookmarkStart w:id="1" w:name="_Toc147943350"/>
      <w:r>
        <w:t>About VMware Workstation Pro</w:t>
      </w:r>
      <w:bookmarkEnd w:id="1"/>
    </w:p>
    <w:p w14:paraId="4BECBD6B" w14:textId="1B5F006B" w:rsidR="006E2FD0" w:rsidRPr="006E2FD0" w:rsidRDefault="00100786" w:rsidP="00C5363B">
      <w:pPr>
        <w:pStyle w:val="TemplateInstructions-DeleteBeforePublishing"/>
      </w:pPr>
      <w:r>
        <w:t xml:space="preserve">By using VMware Workstation, you can create and manage Virtual Machines (VMs). </w:t>
      </w:r>
    </w:p>
    <w:p w14:paraId="2D1F2F51" w14:textId="7C69CA3E" w:rsidR="005B5683" w:rsidRPr="00877DBC" w:rsidRDefault="00C04BC1" w:rsidP="00ED5216">
      <w:pPr>
        <w:pStyle w:val="Heading2"/>
      </w:pPr>
      <w:bookmarkStart w:id="2" w:name="_Toc147943351"/>
      <w:r>
        <w:t xml:space="preserve">Intended </w:t>
      </w:r>
      <w:r w:rsidR="00397E26">
        <w:t>Audience</w:t>
      </w:r>
      <w:bookmarkEnd w:id="2"/>
    </w:p>
    <w:p w14:paraId="09251770" w14:textId="46F34EBE" w:rsidR="006E2FD0" w:rsidRPr="00C5363B" w:rsidRDefault="00C04BC1" w:rsidP="00974549">
      <w:pPr>
        <w:pStyle w:val="TemplateInstructions-DeleteBeforePublishing"/>
      </w:pPr>
      <w:r>
        <w:t>This User Guide is intended for server administrators with prior knowledge about VM administration.</w:t>
      </w:r>
    </w:p>
    <w:p w14:paraId="6F00CEB2" w14:textId="77777777" w:rsidR="00274FA8" w:rsidRDefault="00274FA8" w:rsidP="00604107">
      <w:pPr>
        <w:pStyle w:val="ChapterBodyCopy"/>
      </w:pPr>
    </w:p>
    <w:p w14:paraId="0D06668C" w14:textId="77777777" w:rsidR="002772DB" w:rsidRDefault="002772DB" w:rsidP="00274FA8">
      <w:pPr>
        <w:pStyle w:val="Heading1"/>
        <w:sectPr w:rsidR="002772DB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4998C148" w14:textId="4D82A5D4" w:rsidR="005B5683" w:rsidRDefault="00706F01" w:rsidP="00706F01">
      <w:pPr>
        <w:pStyle w:val="Heading1"/>
      </w:pPr>
      <w:bookmarkStart w:id="3" w:name="_Toc147943352"/>
      <w:r w:rsidRPr="00706F01">
        <w:lastRenderedPageBreak/>
        <w:t>Start using VMware Workstation Pro</w:t>
      </w:r>
      <w:bookmarkEnd w:id="3"/>
    </w:p>
    <w:p w14:paraId="35DAC6AA" w14:textId="3776CF13" w:rsidR="00026BC6" w:rsidRDefault="001123A3" w:rsidP="00757789">
      <w:pPr>
        <w:pStyle w:val="ChapterBodyCopy"/>
      </w:pPr>
      <w:r w:rsidRPr="001123A3">
        <w:t>After installation, when you start VMware Workstation Pro for the first time, you are prompted to select either the free or licensed version.</w:t>
      </w:r>
    </w:p>
    <w:p w14:paraId="2CE2CF74" w14:textId="2377DDCA" w:rsidR="005B5683" w:rsidRDefault="00F0206E" w:rsidP="000067CD">
      <w:pPr>
        <w:pStyle w:val="Heading2"/>
      </w:pPr>
      <w:bookmarkStart w:id="4" w:name="_Toc147943353"/>
      <w:r w:rsidRPr="00F0206E">
        <w:rPr>
          <w:lang w:val="en-IN" w:eastAsia="zh-CN"/>
        </w:rPr>
        <w:t>Using the free version of VMware Workstation Pro</w:t>
      </w:r>
      <w:bookmarkEnd w:id="4"/>
    </w:p>
    <w:p w14:paraId="5BC3DB4C" w14:textId="77777777" w:rsidR="004F2A4C" w:rsidRDefault="004F2A4C">
      <w:pPr>
        <w:pStyle w:val="ChapterBodyCopy-Step"/>
        <w:rPr>
          <w:ins w:id="5" w:author="Rao, Sheshadri" w:date="2023-10-07T14:26:00Z"/>
        </w:rPr>
        <w:pPrChange w:id="6" w:author="Rao, Sheshadri" w:date="2023-10-07T14:38:00Z">
          <w:pPr/>
        </w:pPrChange>
      </w:pPr>
      <w:ins w:id="7" w:author="Rao, Sheshadri" w:date="2023-10-07T14:25:00Z">
        <w:r>
          <w:t xml:space="preserve">Click </w:t>
        </w:r>
        <w:r w:rsidRPr="00D458C1">
          <w:rPr>
            <w:b/>
            <w:bCs/>
            <w:rPrChange w:id="8" w:author="Rao, Sheshadri" w:date="2023-10-07T14:38:00Z">
              <w:rPr/>
            </w:rPrChange>
          </w:rPr>
          <w:t>Start</w:t>
        </w:r>
        <w:r>
          <w:t xml:space="preserve"> </w:t>
        </w:r>
      </w:ins>
      <w:ins w:id="9" w:author="Rao, Sheshadri" w:date="2023-10-07T14:26:00Z">
        <w:r w:rsidRPr="00683C51">
          <w:sym w:font="Wingdings" w:char="F0E0"/>
        </w:r>
        <w:r>
          <w:t xml:space="preserve"> </w:t>
        </w:r>
        <w:r w:rsidRPr="00D458C1">
          <w:rPr>
            <w:b/>
            <w:bCs/>
            <w:rPrChange w:id="10" w:author="Rao, Sheshadri" w:date="2023-10-07T14:38:00Z">
              <w:rPr/>
            </w:rPrChange>
          </w:rPr>
          <w:t>VMware Workstation Pro</w:t>
        </w:r>
        <w:r>
          <w:t>.</w:t>
        </w:r>
      </w:ins>
    </w:p>
    <w:p w14:paraId="03C0DAD7" w14:textId="77777777" w:rsidR="004F2A4C" w:rsidRDefault="004F2A4C" w:rsidP="00D458C1">
      <w:pPr>
        <w:pStyle w:val="ChapterBodyCopy-Step"/>
        <w:rPr>
          <w:ins w:id="11" w:author="Rao, Sheshadri" w:date="2023-10-07T14:40:00Z"/>
        </w:rPr>
      </w:pPr>
      <w:ins w:id="12" w:author="Rao, Sheshadri" w:date="2023-10-07T14:26:00Z">
        <w:r>
          <w:t xml:space="preserve">In the </w:t>
        </w:r>
        <w:r w:rsidRPr="00D458C1">
          <w:rPr>
            <w:b/>
            <w:bCs/>
            <w:rPrChange w:id="13" w:author="Rao, Sheshadri" w:date="2023-10-07T14:38:00Z">
              <w:rPr/>
            </w:rPrChange>
          </w:rPr>
          <w:t xml:space="preserve">Welcome to </w:t>
        </w:r>
      </w:ins>
      <w:ins w:id="14" w:author="Rao, Sheshadri" w:date="2023-10-07T14:30:00Z">
        <w:r w:rsidRPr="00D458C1">
          <w:rPr>
            <w:b/>
            <w:bCs/>
            <w:rPrChange w:id="15" w:author="Rao, Sheshadri" w:date="2023-10-07T14:38:00Z">
              <w:rPr/>
            </w:rPrChange>
          </w:rPr>
          <w:t>VMware Workstation Pro</w:t>
        </w:r>
        <w:r>
          <w:t xml:space="preserve"> dialog box, select </w:t>
        </w:r>
        <w:r w:rsidRPr="00D458C1">
          <w:rPr>
            <w:b/>
            <w:bCs/>
            <w:rPrChange w:id="16" w:author="Rao, Sheshadri" w:date="2023-10-07T14:38:00Z">
              <w:rPr/>
            </w:rPrChange>
          </w:rPr>
          <w:t>I want try VMware Workstation Pro for 30 days</w:t>
        </w:r>
        <w:r>
          <w:t>.</w:t>
        </w:r>
      </w:ins>
    </w:p>
    <w:p w14:paraId="1898109F" w14:textId="77777777" w:rsidR="004F2A4C" w:rsidRDefault="004F2A4C" w:rsidP="00D458C1">
      <w:pPr>
        <w:pStyle w:val="ChapterBodyCopy-Step"/>
        <w:rPr>
          <w:ins w:id="17" w:author="Rao, Sheshadri" w:date="2023-10-07T14:40:00Z"/>
        </w:rPr>
      </w:pPr>
      <w:ins w:id="18" w:author="Rao, Sheshadri" w:date="2023-10-07T14:40:00Z">
        <w:r>
          <w:t xml:space="preserve">Click </w:t>
        </w:r>
        <w:r w:rsidRPr="00282572">
          <w:rPr>
            <w:b/>
            <w:bCs/>
            <w:rPrChange w:id="19" w:author="Rao, Sheshadri" w:date="2023-10-07T14:41:00Z">
              <w:rPr/>
            </w:rPrChange>
          </w:rPr>
          <w:t>Continue</w:t>
        </w:r>
        <w:r>
          <w:t>.</w:t>
        </w:r>
      </w:ins>
    </w:p>
    <w:p w14:paraId="058D59F8" w14:textId="77777777" w:rsidR="00282572" w:rsidRDefault="004F2A4C" w:rsidP="001F6050">
      <w:pPr>
        <w:pStyle w:val="ChapterBodyCopy-Step"/>
      </w:pPr>
      <w:ins w:id="20" w:author="Rao, Sheshadri" w:date="2023-10-07T14:40:00Z">
        <w:r>
          <w:t xml:space="preserve">When promoted, click </w:t>
        </w:r>
        <w:r w:rsidRPr="00282572">
          <w:rPr>
            <w:b/>
            <w:bCs/>
            <w:rPrChange w:id="21" w:author="Rao, Sheshadri" w:date="2023-10-07T14:41:00Z">
              <w:rPr/>
            </w:rPrChange>
          </w:rPr>
          <w:t>Yes</w:t>
        </w:r>
        <w:r>
          <w:t>.</w:t>
        </w:r>
      </w:ins>
    </w:p>
    <w:p w14:paraId="143D4F23" w14:textId="3E66B728" w:rsidR="008E0459" w:rsidRDefault="004F2A4C" w:rsidP="001F6050">
      <w:pPr>
        <w:pStyle w:val="ChapterBodyCopy-Step"/>
      </w:pPr>
      <w:ins w:id="22" w:author="Rao, Sheshadri" w:date="2023-10-07T14:41:00Z">
        <w:r>
          <w:t xml:space="preserve">Read through the EULA content and lick </w:t>
        </w:r>
        <w:r w:rsidRPr="00282572">
          <w:rPr>
            <w:b/>
            <w:bCs/>
            <w:rPrChange w:id="23" w:author="Rao, Sheshadri" w:date="2023-10-07T14:41:00Z">
              <w:rPr/>
            </w:rPrChange>
          </w:rPr>
          <w:t>Finish</w:t>
        </w:r>
        <w:r>
          <w:t>. The VMware Workst</w:t>
        </w:r>
      </w:ins>
      <w:ins w:id="24" w:author="Rao, Sheshadri" w:date="2023-10-07T14:42:00Z">
        <w:r>
          <w:t>ation application is started.</w:t>
        </w:r>
      </w:ins>
    </w:p>
    <w:p w14:paraId="7A7365A9" w14:textId="5D4242DE" w:rsidR="00871537" w:rsidRPr="00871537" w:rsidRDefault="007E4D9B" w:rsidP="00871537">
      <w:pPr>
        <w:pStyle w:val="Heading2"/>
      </w:pPr>
      <w:bookmarkStart w:id="25" w:name="_Toc147943354"/>
      <w:r w:rsidRPr="007E4D9B">
        <w:t>Using the licensed version of VMware Workstation Pro</w:t>
      </w:r>
      <w:bookmarkEnd w:id="25"/>
    </w:p>
    <w:p w14:paraId="548D32D3" w14:textId="77777777" w:rsidR="00871537" w:rsidRDefault="00871537">
      <w:pPr>
        <w:pStyle w:val="ChapterBodyCopy-Step"/>
        <w:numPr>
          <w:ilvl w:val="0"/>
          <w:numId w:val="26"/>
        </w:numPr>
        <w:rPr>
          <w:ins w:id="26" w:author="Rao, Sheshadri" w:date="2023-10-07T14:32:00Z"/>
        </w:rPr>
        <w:pPrChange w:id="27" w:author="Rao, Sheshadri" w:date="2023-10-07T14:37:00Z">
          <w:pPr/>
        </w:pPrChange>
      </w:pPr>
      <w:ins w:id="28" w:author="Rao, Sheshadri" w:date="2023-10-07T14:32:00Z">
        <w:r>
          <w:t xml:space="preserve">In the </w:t>
        </w:r>
        <w:r w:rsidRPr="000919EC">
          <w:rPr>
            <w:b/>
            <w:bCs/>
            <w:rPrChange w:id="29" w:author="Rao, Sheshadri" w:date="2023-10-07T14:37:00Z">
              <w:rPr/>
            </w:rPrChange>
          </w:rPr>
          <w:t>Welcome to VMware Workstation Pro</w:t>
        </w:r>
        <w:r w:rsidRPr="000919EC">
          <w:rPr>
            <w:b/>
            <w:bCs/>
          </w:rPr>
          <w:t xml:space="preserve"> dialog box, s</w:t>
        </w:r>
      </w:ins>
      <w:ins w:id="30" w:author="Rao, Sheshadri" w:date="2023-10-07T14:31:00Z">
        <w:r w:rsidRPr="000919EC">
          <w:rPr>
            <w:b/>
            <w:bCs/>
          </w:rPr>
          <w:t xml:space="preserve">elect </w:t>
        </w:r>
      </w:ins>
      <w:ins w:id="31" w:author="Rao, Sheshadri" w:date="2023-10-07T14:32:00Z">
        <w:r w:rsidRPr="000919EC">
          <w:rPr>
            <w:b/>
            <w:bCs/>
            <w:rPrChange w:id="32" w:author="Rao, Sheshadri" w:date="2023-10-07T14:37:00Z">
              <w:rPr/>
            </w:rPrChange>
          </w:rPr>
          <w:t>I</w:t>
        </w:r>
      </w:ins>
      <w:ins w:id="33" w:author="Rao, Sheshadri" w:date="2023-10-07T14:31:00Z">
        <w:r w:rsidRPr="000919EC">
          <w:rPr>
            <w:b/>
            <w:bCs/>
            <w:rPrChange w:id="34" w:author="Rao, Sheshadri" w:date="2023-10-07T14:37:00Z">
              <w:rPr/>
            </w:rPrChange>
          </w:rPr>
          <w:t xml:space="preserve"> have a license key for to VMware Workstation 16</w:t>
        </w:r>
        <w:r>
          <w:t xml:space="preserve"> dialog box.</w:t>
        </w:r>
      </w:ins>
    </w:p>
    <w:p w14:paraId="47E3B2AD" w14:textId="77777777" w:rsidR="00871537" w:rsidRDefault="00871537" w:rsidP="00236511">
      <w:pPr>
        <w:pStyle w:val="ChapterBodyCopy-Step"/>
        <w:numPr>
          <w:ilvl w:val="0"/>
          <w:numId w:val="26"/>
        </w:numPr>
        <w:rPr>
          <w:ins w:id="35" w:author="Rao, Sheshadri" w:date="2023-10-07T14:37:00Z"/>
        </w:rPr>
      </w:pPr>
      <w:ins w:id="36" w:author="Rao, Sheshadri" w:date="2023-10-07T14:32:00Z">
        <w:r>
          <w:t xml:space="preserve">Enter your </w:t>
        </w:r>
      </w:ins>
      <w:ins w:id="37" w:author="Rao, Sheshadri" w:date="2023-10-07T14:33:00Z">
        <w:r>
          <w:t xml:space="preserve">6-character license key. </w:t>
        </w:r>
      </w:ins>
    </w:p>
    <w:p w14:paraId="0F11BBD2" w14:textId="10B67537" w:rsidR="00063AF9" w:rsidRPr="00063AF9" w:rsidRDefault="00871537" w:rsidP="00236511">
      <w:pPr>
        <w:pStyle w:val="ChapterBodyCopy-Step"/>
        <w:numPr>
          <w:ilvl w:val="0"/>
          <w:numId w:val="26"/>
        </w:numPr>
      </w:pPr>
      <w:ins w:id="38" w:author="Rao, Sheshadri" w:date="2023-10-07T14:33:00Z">
        <w:r>
          <w:t xml:space="preserve">To buy a new license key, click </w:t>
        </w:r>
        <w:r w:rsidRPr="000919EC">
          <w:rPr>
            <w:b/>
            <w:bCs/>
            <w:rPrChange w:id="39" w:author="Rao, Sheshadri" w:date="2023-10-07T14:37:00Z">
              <w:rPr/>
            </w:rPrChange>
          </w:rPr>
          <w:t>Buy now</w:t>
        </w:r>
        <w:r>
          <w:t>.</w:t>
        </w:r>
      </w:ins>
      <w:ins w:id="40" w:author="Rao, Sheshadri" w:date="2023-10-07T14:34:00Z">
        <w:r>
          <w:t xml:space="preserve"> </w:t>
        </w:r>
      </w:ins>
      <w:ins w:id="41" w:author="Rao, Sheshadri" w:date="2023-10-07T14:38:00Z">
        <w:r>
          <w:t>For more information, s</w:t>
        </w:r>
      </w:ins>
      <w:ins w:id="42" w:author="Rao, Sheshadri" w:date="2023-10-07T14:34:00Z">
        <w:r>
          <w:t>ee</w:t>
        </w:r>
      </w:ins>
      <w:r w:rsidR="001D2671">
        <w:t xml:space="preserve"> </w:t>
      </w:r>
      <w:hyperlink w:anchor="_Buying_a_new" w:history="1">
        <w:r w:rsidR="001D2671" w:rsidRPr="001D2671">
          <w:rPr>
            <w:rStyle w:val="Hyperlink"/>
            <w:rFonts w:cstheme="minorBidi"/>
          </w:rPr>
          <w:t>Buying a new VMware Workstation Pro license key</w:t>
        </w:r>
      </w:hyperlink>
      <w:r w:rsidR="001D2671">
        <w:t>.</w:t>
      </w:r>
    </w:p>
    <w:p w14:paraId="365F336B" w14:textId="0CC3841B" w:rsidR="005B5683" w:rsidRPr="002F49D2" w:rsidRDefault="00BF76A8" w:rsidP="00F52483">
      <w:pPr>
        <w:pStyle w:val="Heading3"/>
      </w:pPr>
      <w:bookmarkStart w:id="43" w:name="_Buying_a_new"/>
      <w:bookmarkStart w:id="44" w:name="_Toc147597357"/>
      <w:bookmarkStart w:id="45" w:name="_Toc147943355"/>
      <w:bookmarkEnd w:id="43"/>
      <w:ins w:id="46" w:author="Rao, Sheshadri" w:date="2023-10-07T14:33:00Z">
        <w:r>
          <w:t>Buying a new VMware Workstation Pro l</w:t>
        </w:r>
      </w:ins>
      <w:ins w:id="47" w:author="Rao, Sheshadri" w:date="2023-10-07T14:34:00Z">
        <w:r>
          <w:t>icense key</w:t>
        </w:r>
      </w:ins>
      <w:bookmarkEnd w:id="44"/>
      <w:bookmarkEnd w:id="45"/>
    </w:p>
    <w:p w14:paraId="7466390D" w14:textId="6D358D51" w:rsidR="00CA1F48" w:rsidRDefault="00531414" w:rsidP="00CA1F48">
      <w:pPr>
        <w:pStyle w:val="ChapterBodyCopy"/>
      </w:pPr>
      <w:ins w:id="48" w:author="Rao, Sheshadri" w:date="2023-10-07T14:35:00Z">
        <w:r>
          <w:t xml:space="preserve">On the VMware Store page, </w:t>
        </w:r>
      </w:ins>
      <w:ins w:id="49" w:author="Rao, Sheshadri" w:date="2023-10-07T14:36:00Z">
        <w:r>
          <w:t xml:space="preserve">read through the information to choose the version you </w:t>
        </w:r>
      </w:ins>
      <w:ins w:id="50" w:author="Rao, Sheshadri" w:date="2023-10-07T14:37:00Z">
        <w:r>
          <w:t>require</w:t>
        </w:r>
      </w:ins>
      <w:ins w:id="51" w:author="Rao, Sheshadri" w:date="2023-10-07T14:36:00Z">
        <w:r>
          <w:t>, and then complete the online procedure.</w:t>
        </w:r>
      </w:ins>
    </w:p>
    <w:p w14:paraId="04A46AF1" w14:textId="77777777" w:rsidR="00B35324" w:rsidRDefault="00B35324" w:rsidP="00CA1F48">
      <w:pPr>
        <w:pStyle w:val="ChapterBodyCopy"/>
      </w:pPr>
    </w:p>
    <w:p w14:paraId="2047B7FE" w14:textId="77777777" w:rsidR="00B35324" w:rsidRDefault="00B35324" w:rsidP="00CA1F48">
      <w:pPr>
        <w:pStyle w:val="ChapterBodyCopy"/>
      </w:pPr>
    </w:p>
    <w:p w14:paraId="3C8D38ED" w14:textId="77777777" w:rsidR="00B35324" w:rsidRDefault="00B35324" w:rsidP="00CA1F48">
      <w:pPr>
        <w:pStyle w:val="ChapterBodyCopy"/>
      </w:pPr>
    </w:p>
    <w:p w14:paraId="5B081574" w14:textId="77777777" w:rsidR="00B35324" w:rsidRDefault="00B35324" w:rsidP="00CA1F48">
      <w:pPr>
        <w:pStyle w:val="ChapterBodyCopy"/>
      </w:pPr>
    </w:p>
    <w:p w14:paraId="35A1B17B" w14:textId="77777777" w:rsidR="00B35324" w:rsidRDefault="00B35324" w:rsidP="00CA1F48">
      <w:pPr>
        <w:pStyle w:val="ChapterBodyCopy"/>
      </w:pPr>
    </w:p>
    <w:p w14:paraId="3B25FE13" w14:textId="77777777" w:rsidR="00B35324" w:rsidRDefault="00B35324" w:rsidP="00CA1F48">
      <w:pPr>
        <w:pStyle w:val="ChapterBodyCopy"/>
      </w:pPr>
    </w:p>
    <w:p w14:paraId="495308EF" w14:textId="77777777" w:rsidR="00B35324" w:rsidRDefault="00B35324" w:rsidP="00CA1F48">
      <w:pPr>
        <w:pStyle w:val="ChapterBodyCopy"/>
      </w:pPr>
    </w:p>
    <w:p w14:paraId="1F149E61" w14:textId="77777777" w:rsidR="00B35324" w:rsidRDefault="00B35324" w:rsidP="00CA1F48">
      <w:pPr>
        <w:pStyle w:val="ChapterBodyCopy"/>
      </w:pPr>
    </w:p>
    <w:p w14:paraId="5D674B18" w14:textId="77777777" w:rsidR="00B35324" w:rsidRDefault="00B35324" w:rsidP="00CA1F48">
      <w:pPr>
        <w:pStyle w:val="ChapterBodyCopy"/>
      </w:pPr>
    </w:p>
    <w:p w14:paraId="06BD33A4" w14:textId="77777777" w:rsidR="00B35324" w:rsidRDefault="00B35324" w:rsidP="00CA1F48">
      <w:pPr>
        <w:pStyle w:val="ChapterBodyCopy"/>
      </w:pPr>
    </w:p>
    <w:p w14:paraId="6A4035DF" w14:textId="77777777" w:rsidR="00B35324" w:rsidRDefault="00B35324" w:rsidP="00CA1F48">
      <w:pPr>
        <w:pStyle w:val="ChapterBodyCopy"/>
      </w:pPr>
    </w:p>
    <w:p w14:paraId="57F42271" w14:textId="77777777" w:rsidR="00B35324" w:rsidRDefault="00B35324" w:rsidP="00CA1F48">
      <w:pPr>
        <w:pStyle w:val="ChapterBodyCopy"/>
      </w:pPr>
    </w:p>
    <w:p w14:paraId="64784473" w14:textId="77777777" w:rsidR="00B35324" w:rsidRDefault="00B35324" w:rsidP="00CA1F48">
      <w:pPr>
        <w:pStyle w:val="ChapterBodyCopy"/>
      </w:pPr>
    </w:p>
    <w:p w14:paraId="570A114D" w14:textId="38468E7D" w:rsidR="00333349" w:rsidRDefault="00333349" w:rsidP="00333349">
      <w:pPr>
        <w:pStyle w:val="Heading1"/>
      </w:pPr>
      <w:bookmarkStart w:id="52" w:name="_Toc147597358"/>
      <w:bookmarkStart w:id="53" w:name="_Toc147943356"/>
      <w:ins w:id="54" w:author="Rao, Sheshadri" w:date="2023-10-07T14:49:00Z">
        <w:r>
          <w:lastRenderedPageBreak/>
          <w:t>Create and manage a Virtual Machine (VM)</w:t>
        </w:r>
      </w:ins>
      <w:bookmarkEnd w:id="52"/>
      <w:bookmarkEnd w:id="53"/>
    </w:p>
    <w:p w14:paraId="781D7A07" w14:textId="446E4BCB" w:rsidR="0064056C" w:rsidRDefault="0064056C" w:rsidP="0064056C">
      <w:pPr>
        <w:pStyle w:val="ChapterBodyCopy"/>
      </w:pPr>
      <w:ins w:id="55" w:author="Rao, Sheshadri" w:date="2023-10-07T14:54:00Z">
        <w:r>
          <w:t xml:space="preserve">When you first start VMware Workstation Pro, the </w:t>
        </w:r>
      </w:ins>
      <w:ins w:id="56" w:author="Rao, Sheshadri" w:date="2023-10-07T14:55:00Z">
        <w:r>
          <w:t>following options are displayed:</w:t>
        </w:r>
      </w:ins>
    </w:p>
    <w:p w14:paraId="6498BB4B" w14:textId="444A39A7" w:rsidR="0069247A" w:rsidRDefault="0069247A">
      <w:pPr>
        <w:pStyle w:val="ListBullet"/>
        <w:rPr>
          <w:ins w:id="57" w:author="Rao, Sheshadri" w:date="2023-10-07T14:55:00Z"/>
        </w:rPr>
        <w:pPrChange w:id="58" w:author="Rao, Sheshadri" w:date="2023-10-07T18:45:00Z">
          <w:pPr/>
        </w:pPrChange>
      </w:pPr>
      <w:bookmarkStart w:id="59" w:name="_Toc147597359"/>
      <w:ins w:id="60" w:author="Rao, Sheshadri" w:date="2023-10-07T14:55:00Z">
        <w:r>
          <w:t>Create a new VM. See</w:t>
        </w:r>
      </w:ins>
      <w:r w:rsidR="006B20BB">
        <w:t xml:space="preserve"> </w:t>
      </w:r>
      <w:r w:rsidR="006B20BB">
        <w:fldChar w:fldCharType="begin"/>
      </w:r>
      <w:r w:rsidR="006B20BB">
        <w:instrText xml:space="preserve"> HYPERLINK  \l "_Creating_a_new" </w:instrText>
      </w:r>
      <w:r w:rsidR="006B20BB">
        <w:fldChar w:fldCharType="separate"/>
      </w:r>
      <w:r w:rsidR="006B20BB" w:rsidRPr="006B20BB">
        <w:rPr>
          <w:rStyle w:val="Hyperlink"/>
          <w:rFonts w:cstheme="minorBidi"/>
        </w:rPr>
        <w:t>Creating a new VM</w:t>
      </w:r>
      <w:r w:rsidR="006B20BB">
        <w:fldChar w:fldCharType="end"/>
      </w:r>
      <w:r w:rsidR="006B20BB">
        <w:t>.</w:t>
      </w:r>
    </w:p>
    <w:p w14:paraId="52562960" w14:textId="6E929CEC" w:rsidR="0069247A" w:rsidRDefault="0069247A">
      <w:pPr>
        <w:pStyle w:val="ListBullet"/>
        <w:rPr>
          <w:ins w:id="61" w:author="Rao, Sheshadri" w:date="2023-10-07T14:55:00Z"/>
        </w:rPr>
        <w:pPrChange w:id="62" w:author="Rao, Sheshadri" w:date="2023-10-07T18:45:00Z">
          <w:pPr/>
        </w:pPrChange>
      </w:pPr>
      <w:ins w:id="63" w:author="Rao, Sheshadri" w:date="2023-10-07T14:55:00Z">
        <w:r>
          <w:t>Open an existing VM. See</w:t>
        </w:r>
      </w:ins>
      <w:ins w:id="64" w:author="Rao, Sheshadri" w:date="2023-10-07T18:45:00Z">
        <w:r>
          <w:t xml:space="preserve"> </w:t>
        </w:r>
      </w:ins>
      <w:r w:rsidR="006B20BB">
        <w:fldChar w:fldCharType="begin"/>
      </w:r>
      <w:r w:rsidR="006B20BB">
        <w:instrText xml:space="preserve"> HYPERLINK  \l "_Opening_an_existing" </w:instrText>
      </w:r>
      <w:r w:rsidR="006B20BB">
        <w:fldChar w:fldCharType="separate"/>
      </w:r>
      <w:r w:rsidR="006B20BB" w:rsidRPr="006B20BB">
        <w:rPr>
          <w:rStyle w:val="Hyperlink"/>
          <w:rFonts w:cstheme="minorBidi"/>
        </w:rPr>
        <w:t>Opening an existing VM</w:t>
      </w:r>
      <w:r w:rsidR="006B20BB">
        <w:fldChar w:fldCharType="end"/>
      </w:r>
      <w:r w:rsidR="006B20BB">
        <w:t>.</w:t>
      </w:r>
    </w:p>
    <w:p w14:paraId="097FF202" w14:textId="5A11115F" w:rsidR="0069247A" w:rsidRDefault="0069247A" w:rsidP="004E389D">
      <w:pPr>
        <w:pStyle w:val="ListBullet"/>
      </w:pPr>
      <w:ins w:id="65" w:author="Rao, Sheshadri" w:date="2023-10-07T14:55:00Z">
        <w:r>
          <w:t xml:space="preserve">Connect a VM to a remove server. </w:t>
        </w:r>
      </w:ins>
      <w:r w:rsidR="006B20BB">
        <w:t xml:space="preserve">See </w:t>
      </w:r>
      <w:hyperlink w:anchor="_Connecting_a_VM" w:history="1">
        <w:r w:rsidR="006B20BB" w:rsidRPr="006B20BB">
          <w:rPr>
            <w:rStyle w:val="Hyperlink"/>
            <w:rFonts w:cstheme="minorBidi"/>
          </w:rPr>
          <w:t>Connecting a VM to a remove server</w:t>
        </w:r>
      </w:hyperlink>
      <w:r w:rsidR="006B20BB">
        <w:t>.</w:t>
      </w:r>
    </w:p>
    <w:p w14:paraId="079CFE63" w14:textId="06F1E8E3" w:rsidR="00211475" w:rsidRDefault="001562D6" w:rsidP="0069247A">
      <w:pPr>
        <w:pStyle w:val="Heading2"/>
      </w:pPr>
      <w:bookmarkStart w:id="66" w:name="_Creating_a_new"/>
      <w:bookmarkStart w:id="67" w:name="_Toc147943357"/>
      <w:bookmarkEnd w:id="66"/>
      <w:ins w:id="68" w:author="Rao, Sheshadri" w:date="2023-10-07T14:55:00Z">
        <w:r>
          <w:t>Creating a new VM</w:t>
        </w:r>
      </w:ins>
      <w:bookmarkEnd w:id="59"/>
      <w:bookmarkEnd w:id="67"/>
    </w:p>
    <w:p w14:paraId="190BFB30" w14:textId="075E674C" w:rsidR="0050714F" w:rsidRDefault="0050714F" w:rsidP="0050714F">
      <w:pPr>
        <w:pStyle w:val="ChapterBodyCopy"/>
      </w:pPr>
      <w:ins w:id="69" w:author="Rao, Sheshadri" w:date="2023-10-07T18:52:00Z">
        <w:r>
          <w:t xml:space="preserve">VMware Workstation Pro allows </w:t>
        </w:r>
      </w:ins>
      <w:ins w:id="70" w:author="Rao, Sheshadri" w:date="2023-10-07T18:53:00Z">
        <w:r>
          <w:t xml:space="preserve">you to create multiple VMs based on the storage capability of your </w:t>
        </w:r>
      </w:ins>
      <w:r w:rsidR="009B24D0">
        <w:t>h</w:t>
      </w:r>
      <w:ins w:id="71" w:author="Rao, Sheshadri" w:date="2023-10-07T18:53:00Z">
        <w:r>
          <w:t xml:space="preserve">ost OS. </w:t>
        </w:r>
      </w:ins>
      <w:ins w:id="72" w:author="Rao, Sheshadri" w:date="2023-10-07T18:55:00Z">
        <w:r>
          <w:t xml:space="preserve">You can </w:t>
        </w:r>
      </w:ins>
      <w:ins w:id="73" w:author="Rao, Sheshadri" w:date="2023-10-07T18:56:00Z">
        <w:r>
          <w:t xml:space="preserve">customize the properties of </w:t>
        </w:r>
      </w:ins>
      <w:ins w:id="74" w:author="Rao, Sheshadri" w:date="2023-10-07T18:57:00Z">
        <w:r>
          <w:t xml:space="preserve">the </w:t>
        </w:r>
      </w:ins>
      <w:ins w:id="75" w:author="Rao, Sheshadri" w:date="2023-10-07T18:56:00Z">
        <w:r>
          <w:t>VM according to the</w:t>
        </w:r>
      </w:ins>
      <w:ins w:id="76" w:author="Rao, Sheshadri" w:date="2023-10-07T18:57:00Z">
        <w:r>
          <w:t xml:space="preserve"> functional </w:t>
        </w:r>
      </w:ins>
      <w:ins w:id="77" w:author="Rao, Sheshadri" w:date="2023-10-07T18:56:00Z">
        <w:r>
          <w:t>requirements.</w:t>
        </w:r>
      </w:ins>
      <w:r w:rsidR="009B24D0">
        <w:t xml:space="preserve"> Do the following:</w:t>
      </w:r>
    </w:p>
    <w:p w14:paraId="100A9F3A" w14:textId="77777777" w:rsidR="00CA1F48" w:rsidRPr="000C4CF7" w:rsidRDefault="00CA1F48">
      <w:pPr>
        <w:pStyle w:val="ListParagraph"/>
        <w:numPr>
          <w:ilvl w:val="0"/>
          <w:numId w:val="27"/>
        </w:numPr>
        <w:spacing w:after="160" w:line="259" w:lineRule="auto"/>
        <w:rPr>
          <w:ins w:id="78" w:author="Rao, Sheshadri" w:date="2023-10-07T15:15:00Z"/>
          <w:rPrChange w:id="79" w:author="Rao, Sheshadri" w:date="2023-10-07T15:15:00Z">
            <w:rPr>
              <w:ins w:id="80" w:author="Rao, Sheshadri" w:date="2023-10-07T15:15:00Z"/>
              <w:b/>
              <w:bCs/>
            </w:rPr>
          </w:rPrChange>
        </w:rPr>
        <w:pPrChange w:id="81" w:author="Rao, Sheshadri" w:date="2023-10-07T15:21:00Z">
          <w:pPr>
            <w:pStyle w:val="ListParagraph"/>
            <w:numPr>
              <w:numId w:val="4"/>
            </w:numPr>
            <w:ind w:left="1440" w:hanging="360"/>
          </w:pPr>
        </w:pPrChange>
      </w:pPr>
      <w:ins w:id="82" w:author="Rao, Sheshadri" w:date="2023-10-07T15:15:00Z">
        <w:r>
          <w:t xml:space="preserve">Click </w:t>
        </w:r>
        <w:r w:rsidRPr="00F4503A">
          <w:rPr>
            <w:b/>
            <w:bCs/>
            <w:rPrChange w:id="83" w:author="Rao, Sheshadri" w:date="2023-10-07T15:21:00Z">
              <w:rPr/>
            </w:rPrChange>
          </w:rPr>
          <w:t>Create a new VM</w:t>
        </w:r>
        <w:r w:rsidRPr="00CA1F48">
          <w:t>.</w:t>
        </w:r>
      </w:ins>
    </w:p>
    <w:p w14:paraId="028B1DE2" w14:textId="1B78960D" w:rsidR="00CA1F48" w:rsidRPr="00F4503A" w:rsidRDefault="00CA1F48">
      <w:pPr>
        <w:pStyle w:val="ListParagraph"/>
        <w:numPr>
          <w:ilvl w:val="0"/>
          <w:numId w:val="27"/>
        </w:numPr>
        <w:spacing w:after="160" w:line="259" w:lineRule="auto"/>
        <w:rPr>
          <w:ins w:id="84" w:author="Rao, Sheshadri" w:date="2023-10-07T15:19:00Z"/>
          <w:b/>
          <w:bCs/>
          <w:rPrChange w:id="85" w:author="Rao, Sheshadri" w:date="2023-10-07T15:21:00Z">
            <w:rPr>
              <w:ins w:id="86" w:author="Rao, Sheshadri" w:date="2023-10-07T15:19:00Z"/>
            </w:rPr>
          </w:rPrChange>
        </w:rPr>
        <w:pPrChange w:id="87" w:author="Rao, Sheshadri" w:date="2023-10-07T15:21:00Z">
          <w:pPr/>
        </w:pPrChange>
      </w:pPr>
      <w:ins w:id="88" w:author="Rao, Sheshadri" w:date="2023-10-07T15:16:00Z">
        <w:r>
          <w:t xml:space="preserve">In </w:t>
        </w:r>
        <w:r w:rsidRPr="00F4503A">
          <w:rPr>
            <w:b/>
            <w:bCs/>
            <w:rPrChange w:id="89" w:author="Rao, Sheshadri" w:date="2023-10-07T15:21:00Z">
              <w:rPr/>
            </w:rPrChange>
          </w:rPr>
          <w:t xml:space="preserve">Welcome to the New Virtual Machine Wizard, </w:t>
        </w:r>
      </w:ins>
      <w:r w:rsidR="009B24D0">
        <w:t>continue</w:t>
      </w:r>
      <w:ins w:id="90" w:author="Rao, Sheshadri" w:date="2023-10-07T15:17:00Z">
        <w:r>
          <w:t xml:space="preserve"> with the default settings and click </w:t>
        </w:r>
        <w:r w:rsidRPr="00F4503A">
          <w:rPr>
            <w:b/>
            <w:bCs/>
            <w:rPrChange w:id="91" w:author="Rao, Sheshadri" w:date="2023-10-07T15:21:00Z">
              <w:rPr/>
            </w:rPrChange>
          </w:rPr>
          <w:t>Next</w:t>
        </w:r>
        <w:r w:rsidRPr="00CA1F48">
          <w:t>.</w:t>
        </w:r>
      </w:ins>
    </w:p>
    <w:p w14:paraId="2E062837" w14:textId="3EFC5113" w:rsidR="00CA1F48" w:rsidRDefault="00CA1F48">
      <w:pPr>
        <w:pStyle w:val="ListParagraph"/>
        <w:numPr>
          <w:ilvl w:val="0"/>
          <w:numId w:val="27"/>
        </w:numPr>
        <w:spacing w:after="160" w:line="259" w:lineRule="auto"/>
        <w:rPr>
          <w:ins w:id="92" w:author="Rao, Sheshadri" w:date="2023-10-07T15:20:00Z"/>
        </w:rPr>
        <w:pPrChange w:id="93" w:author="Rao, Sheshadri" w:date="2023-10-07T15:21:00Z">
          <w:pPr/>
        </w:pPrChange>
      </w:pPr>
      <w:ins w:id="94" w:author="Rao, Sheshadri" w:date="2023-10-07T15:19:00Z">
        <w:r w:rsidRPr="00F4503A">
          <w:rPr>
            <w:rPrChange w:id="95" w:author="Rao, Sheshadri" w:date="2023-10-07T15:19:00Z">
              <w:rPr>
                <w:b/>
                <w:bCs/>
              </w:rPr>
            </w:rPrChange>
          </w:rPr>
          <w:t xml:space="preserve">To install a </w:t>
        </w:r>
      </w:ins>
      <w:r w:rsidR="009B24D0" w:rsidRPr="009B24D0">
        <w:t>guest operation system</w:t>
      </w:r>
      <w:ins w:id="96" w:author="Rao, Sheshadri" w:date="2023-10-07T15:19:00Z">
        <w:r w:rsidRPr="00F4503A">
          <w:rPr>
            <w:rPrChange w:id="97" w:author="Rao, Sheshadri" w:date="2023-10-07T15:19:00Z">
              <w:rPr>
                <w:b/>
                <w:bCs/>
              </w:rPr>
            </w:rPrChange>
          </w:rPr>
          <w:t>,</w:t>
        </w:r>
      </w:ins>
      <w:ins w:id="98" w:author="Rao, Sheshadri" w:date="2023-10-07T16:08:00Z">
        <w:r>
          <w:t xml:space="preserve"> do one of the </w:t>
        </w:r>
      </w:ins>
      <w:ins w:id="99" w:author="Rao, Sheshadri" w:date="2023-10-07T15:20:00Z">
        <w:r>
          <w:t>following:</w:t>
        </w:r>
      </w:ins>
    </w:p>
    <w:p w14:paraId="3D4199E7" w14:textId="56A9E276" w:rsidR="00CA1F48" w:rsidRPr="00F4503A" w:rsidRDefault="00CA1F48">
      <w:pPr>
        <w:pStyle w:val="ListParagraph"/>
        <w:numPr>
          <w:ilvl w:val="0"/>
          <w:numId w:val="28"/>
        </w:numPr>
        <w:spacing w:after="160" w:line="259" w:lineRule="auto"/>
        <w:rPr>
          <w:ins w:id="100" w:author="Rao, Sheshadri" w:date="2023-10-07T15:20:00Z"/>
          <w:b/>
          <w:bCs/>
          <w:rPrChange w:id="101" w:author="Rao, Sheshadri" w:date="2023-10-07T15:22:00Z">
            <w:rPr>
              <w:ins w:id="102" w:author="Rao, Sheshadri" w:date="2023-10-07T15:20:00Z"/>
            </w:rPr>
          </w:rPrChange>
        </w:rPr>
        <w:pPrChange w:id="103" w:author="Rao, Sheshadri" w:date="2023-10-07T16:08:00Z">
          <w:pPr/>
        </w:pPrChange>
      </w:pPr>
      <w:ins w:id="104" w:author="Rao, Sheshadri" w:date="2023-10-07T15:37:00Z">
        <w:r>
          <w:t>Se</w:t>
        </w:r>
      </w:ins>
      <w:ins w:id="105" w:author="Rao, Sheshadri" w:date="2023-10-07T15:27:00Z">
        <w:r w:rsidRPr="00F4503A">
          <w:rPr>
            <w:rPrChange w:id="106" w:author="Rao, Sheshadri" w:date="2023-10-07T15:28:00Z">
              <w:rPr>
                <w:b/>
                <w:bCs/>
              </w:rPr>
            </w:rPrChange>
          </w:rPr>
          <w:t>lect</w:t>
        </w:r>
      </w:ins>
      <w:ins w:id="107" w:author="Rao, Sheshadri" w:date="2023-10-07T15:41:00Z">
        <w:r>
          <w:t xml:space="preserve"> </w:t>
        </w:r>
        <w:r w:rsidRPr="009C3C33">
          <w:rPr>
            <w:b/>
            <w:bCs/>
          </w:rPr>
          <w:t>Install disc</w:t>
        </w:r>
        <w:r>
          <w:rPr>
            <w:b/>
            <w:bCs/>
          </w:rPr>
          <w:t xml:space="preserve"> </w:t>
        </w:r>
      </w:ins>
      <w:ins w:id="108" w:author="Rao, Sheshadri" w:date="2023-10-07T15:40:00Z">
        <w:r>
          <w:t>if you have saved</w:t>
        </w:r>
      </w:ins>
      <w:ins w:id="109" w:author="Rao, Sheshadri" w:date="2023-10-07T15:42:00Z">
        <w:r>
          <w:t xml:space="preserve"> an</w:t>
        </w:r>
      </w:ins>
      <w:ins w:id="110" w:author="Rao, Sheshadri" w:date="2023-10-07T15:40:00Z">
        <w:r>
          <w:t xml:space="preserve"> OS </w:t>
        </w:r>
      </w:ins>
      <w:r w:rsidR="009B24D0">
        <w:t xml:space="preserve">image </w:t>
      </w:r>
      <w:ins w:id="111" w:author="Rao, Sheshadri" w:date="2023-10-07T15:40:00Z">
        <w:r>
          <w:t xml:space="preserve">file on </w:t>
        </w:r>
      </w:ins>
      <w:ins w:id="112" w:author="Rao, Sheshadri" w:date="2023-10-07T15:43:00Z">
        <w:r>
          <w:t xml:space="preserve">a </w:t>
        </w:r>
      </w:ins>
      <w:ins w:id="113" w:author="Rao, Sheshadri" w:date="2023-10-07T15:40:00Z">
        <w:r>
          <w:t>DVD.</w:t>
        </w:r>
      </w:ins>
      <w:ins w:id="114" w:author="Rao, Sheshadri" w:date="2023-10-07T15:27:00Z">
        <w:r w:rsidRPr="00F4503A">
          <w:rPr>
            <w:b/>
            <w:bCs/>
          </w:rPr>
          <w:t xml:space="preserve"> </w:t>
        </w:r>
      </w:ins>
    </w:p>
    <w:p w14:paraId="18BA0E2F" w14:textId="77777777" w:rsidR="00CA1F48" w:rsidRPr="00F4503A" w:rsidRDefault="00CA1F48">
      <w:pPr>
        <w:pStyle w:val="ListParagraph"/>
        <w:numPr>
          <w:ilvl w:val="0"/>
          <w:numId w:val="28"/>
        </w:numPr>
        <w:spacing w:after="160" w:line="259" w:lineRule="auto"/>
        <w:rPr>
          <w:ins w:id="115" w:author="Rao, Sheshadri" w:date="2023-10-07T15:20:00Z"/>
          <w:b/>
          <w:bCs/>
          <w:rPrChange w:id="116" w:author="Rao, Sheshadri" w:date="2023-10-07T15:22:00Z">
            <w:rPr>
              <w:ins w:id="117" w:author="Rao, Sheshadri" w:date="2023-10-07T15:20:00Z"/>
            </w:rPr>
          </w:rPrChange>
        </w:rPr>
        <w:pPrChange w:id="118" w:author="Rao, Sheshadri" w:date="2023-10-07T16:08:00Z">
          <w:pPr/>
        </w:pPrChange>
      </w:pPr>
      <w:ins w:id="119" w:author="Rao, Sheshadri" w:date="2023-10-07T15:43:00Z">
        <w:r>
          <w:t>Se</w:t>
        </w:r>
        <w:r w:rsidRPr="009C3C33">
          <w:t>lect</w:t>
        </w:r>
        <w:r>
          <w:t xml:space="preserve"> </w:t>
        </w:r>
        <w:r w:rsidRPr="009C3C33">
          <w:rPr>
            <w:b/>
            <w:bCs/>
          </w:rPr>
          <w:t>Install</w:t>
        </w:r>
        <w:r>
          <w:rPr>
            <w:b/>
            <w:bCs/>
          </w:rPr>
          <w:t>er disc image</w:t>
        </w:r>
      </w:ins>
      <w:ins w:id="120" w:author="Rao, Sheshadri" w:date="2023-10-07T15:44:00Z">
        <w:r>
          <w:rPr>
            <w:b/>
            <w:bCs/>
          </w:rPr>
          <w:t xml:space="preserve"> file</w:t>
        </w:r>
      </w:ins>
      <w:ins w:id="121" w:author="Rao, Sheshadri" w:date="2023-10-07T15:56:00Z">
        <w:r>
          <w:rPr>
            <w:b/>
            <w:bCs/>
          </w:rPr>
          <w:t xml:space="preserve"> </w:t>
        </w:r>
      </w:ins>
      <w:ins w:id="122" w:author="Rao, Sheshadri" w:date="2023-10-07T15:44:00Z">
        <w:r>
          <w:rPr>
            <w:b/>
            <w:bCs/>
          </w:rPr>
          <w:t>(</w:t>
        </w:r>
      </w:ins>
      <w:ins w:id="123" w:author="Rao, Sheshadri" w:date="2023-10-07T15:48:00Z">
        <w:r>
          <w:rPr>
            <w:b/>
            <w:bCs/>
          </w:rPr>
          <w:t>ISO</w:t>
        </w:r>
      </w:ins>
      <w:ins w:id="124" w:author="Rao, Sheshadri" w:date="2023-10-07T15:44:00Z">
        <w:r>
          <w:rPr>
            <w:b/>
            <w:bCs/>
          </w:rPr>
          <w:t xml:space="preserve">) </w:t>
        </w:r>
      </w:ins>
      <w:ins w:id="125" w:author="Rao, Sheshadri" w:date="2023-10-07T15:43:00Z">
        <w:r>
          <w:t>if you</w:t>
        </w:r>
      </w:ins>
      <w:ins w:id="126" w:author="Rao, Sheshadri" w:date="2023-10-07T15:48:00Z">
        <w:r>
          <w:t xml:space="preserve"> have saved an </w:t>
        </w:r>
      </w:ins>
      <w:ins w:id="127" w:author="Rao, Sheshadri" w:date="2023-10-07T15:56:00Z">
        <w:r>
          <w:t>ISO image</w:t>
        </w:r>
      </w:ins>
      <w:ins w:id="128" w:author="Rao, Sheshadri" w:date="2023-10-07T15:48:00Z">
        <w:r>
          <w:t xml:space="preserve"> file</w:t>
        </w:r>
      </w:ins>
      <w:ins w:id="129" w:author="Rao, Sheshadri" w:date="2023-10-07T15:49:00Z">
        <w:r>
          <w:t xml:space="preserve"> on a local or shared drive</w:t>
        </w:r>
      </w:ins>
      <w:ins w:id="130" w:author="Rao, Sheshadri" w:date="2023-10-07T15:43:00Z">
        <w:r>
          <w:t>.</w:t>
        </w:r>
      </w:ins>
    </w:p>
    <w:p w14:paraId="34BEDDB1" w14:textId="77777777" w:rsidR="00CA1F48" w:rsidRDefault="00CA1F48" w:rsidP="00CA1F48">
      <w:pPr>
        <w:pStyle w:val="ListParagraph"/>
        <w:numPr>
          <w:ilvl w:val="0"/>
          <w:numId w:val="28"/>
        </w:numPr>
        <w:spacing w:after="160" w:line="259" w:lineRule="auto"/>
        <w:rPr>
          <w:ins w:id="131" w:author="Rao, Sheshadri" w:date="2023-10-07T16:10:00Z"/>
        </w:rPr>
      </w:pPr>
      <w:ins w:id="132" w:author="Rao, Sheshadri" w:date="2023-10-07T15:50:00Z">
        <w:r>
          <w:t xml:space="preserve">If you </w:t>
        </w:r>
      </w:ins>
      <w:ins w:id="133" w:author="Rao, Sheshadri" w:date="2023-10-07T15:51:00Z">
        <w:r>
          <w:t>do not have a ready OS file,</w:t>
        </w:r>
      </w:ins>
      <w:ins w:id="134" w:author="Rao, Sheshadri" w:date="2023-10-07T15:52:00Z">
        <w:r>
          <w:t xml:space="preserve"> </w:t>
        </w:r>
      </w:ins>
      <w:ins w:id="135" w:author="Rao, Sheshadri" w:date="2023-10-07T15:54:00Z">
        <w:r>
          <w:t xml:space="preserve">you can install the OS later by selecting </w:t>
        </w:r>
        <w:r w:rsidRPr="002447C4">
          <w:rPr>
            <w:b/>
            <w:bCs/>
          </w:rPr>
          <w:t>I will install the operating system later</w:t>
        </w:r>
      </w:ins>
      <w:ins w:id="136" w:author="Rao, Sheshadri" w:date="2023-10-07T15:55:00Z">
        <w:r>
          <w:t xml:space="preserve">. </w:t>
        </w:r>
      </w:ins>
      <w:ins w:id="137" w:author="Rao, Sheshadri" w:date="2023-10-07T15:51:00Z">
        <w:r>
          <w:t xml:space="preserve">The VM </w:t>
        </w:r>
      </w:ins>
      <w:ins w:id="138" w:author="Rao, Sheshadri" w:date="2023-10-07T16:07:00Z">
        <w:r>
          <w:t>is</w:t>
        </w:r>
      </w:ins>
      <w:ins w:id="139" w:author="Rao, Sheshadri" w:date="2023-10-07T15:51:00Z">
        <w:r>
          <w:t xml:space="preserve"> created </w:t>
        </w:r>
      </w:ins>
      <w:ins w:id="140" w:author="Rao, Sheshadri" w:date="2023-10-07T15:52:00Z">
        <w:r>
          <w:t>with</w:t>
        </w:r>
      </w:ins>
      <w:ins w:id="141" w:author="Rao, Sheshadri" w:date="2023-10-07T15:51:00Z">
        <w:r>
          <w:t xml:space="preserve"> a bla</w:t>
        </w:r>
      </w:ins>
      <w:ins w:id="142" w:author="Rao, Sheshadri" w:date="2023-10-07T15:52:00Z">
        <w:r>
          <w:t>nk hard disk</w:t>
        </w:r>
      </w:ins>
      <w:ins w:id="143" w:author="Rao, Sheshadri" w:date="2023-10-07T15:53:00Z">
        <w:r>
          <w:t xml:space="preserve">. </w:t>
        </w:r>
      </w:ins>
    </w:p>
    <w:p w14:paraId="194BA71F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144" w:author="Rao, Sheshadri" w:date="2023-10-07T16:17:00Z"/>
        </w:rPr>
      </w:pPr>
      <w:ins w:id="145" w:author="Rao, Sheshadri" w:date="2023-10-07T16:11:00Z">
        <w:r>
          <w:t xml:space="preserve">Click </w:t>
        </w:r>
        <w:r w:rsidRPr="004839CE">
          <w:rPr>
            <w:b/>
            <w:bCs/>
            <w:rPrChange w:id="146" w:author="Rao, Sheshadri" w:date="2023-10-07T16:11:00Z">
              <w:rPr/>
            </w:rPrChange>
          </w:rPr>
          <w:t>Next</w:t>
        </w:r>
        <w:r w:rsidRPr="00B71203">
          <w:t>.</w:t>
        </w:r>
      </w:ins>
      <w:ins w:id="147" w:author="Rao, Sheshadri" w:date="2023-10-07T16:15:00Z">
        <w:r>
          <w:t xml:space="preserve"> </w:t>
        </w:r>
      </w:ins>
    </w:p>
    <w:p w14:paraId="0656FF3F" w14:textId="76523690" w:rsidR="00CA1F48" w:rsidRDefault="00CA1F48" w:rsidP="00CA1F48">
      <w:pPr>
        <w:pStyle w:val="ListParagraph"/>
        <w:rPr>
          <w:ins w:id="148" w:author="Rao, Sheshadri" w:date="2023-10-07T16:25:00Z"/>
        </w:rPr>
      </w:pPr>
      <w:ins w:id="149" w:author="Rao, Sheshadri" w:date="2023-10-07T16:15:00Z">
        <w:r>
          <w:t xml:space="preserve">A list of OS types and available versions </w:t>
        </w:r>
      </w:ins>
      <w:ins w:id="150" w:author="Rao, Sheshadri" w:date="2023-10-07T16:16:00Z">
        <w:r>
          <w:t>is displayed.</w:t>
        </w:r>
      </w:ins>
      <w:ins w:id="151" w:author="Rao, Sheshadri" w:date="2023-10-07T16:18:00Z">
        <w:r>
          <w:t xml:space="preserve"> For example, Microsoft Windows, Linux, </w:t>
        </w:r>
      </w:ins>
      <w:r w:rsidR="004659F8">
        <w:t xml:space="preserve">and </w:t>
      </w:r>
      <w:ins w:id="152" w:author="Rao, Sheshadri" w:date="2023-10-07T16:18:00Z">
        <w:r>
          <w:t>VMware ESX</w:t>
        </w:r>
      </w:ins>
      <w:ins w:id="153" w:author="Rao, Sheshadri" w:date="2023-10-07T16:19:00Z">
        <w:r>
          <w:t>.</w:t>
        </w:r>
      </w:ins>
    </w:p>
    <w:p w14:paraId="528AC317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154" w:author="Rao, Sheshadri" w:date="2023-10-07T18:48:00Z"/>
        </w:rPr>
      </w:pPr>
      <w:ins w:id="155" w:author="Rao, Sheshadri" w:date="2023-10-07T18:48:00Z">
        <w:r>
          <w:t>To configure the guest OS in your VM, do the following:</w:t>
        </w:r>
      </w:ins>
    </w:p>
    <w:p w14:paraId="306B33D4" w14:textId="702E43D7" w:rsidR="00CA1F48" w:rsidRDefault="00CA1F48">
      <w:pPr>
        <w:pStyle w:val="ListParagraph"/>
        <w:numPr>
          <w:ilvl w:val="0"/>
          <w:numId w:val="30"/>
        </w:numPr>
        <w:spacing w:after="160" w:line="259" w:lineRule="auto"/>
        <w:rPr>
          <w:ins w:id="156" w:author="Rao, Sheshadri" w:date="2023-10-07T16:11:00Z"/>
        </w:rPr>
        <w:pPrChange w:id="157" w:author="Rao, Sheshadri" w:date="2023-10-07T18:49:00Z">
          <w:pPr>
            <w:pStyle w:val="ListParagraph"/>
            <w:numPr>
              <w:numId w:val="5"/>
            </w:numPr>
            <w:ind w:left="432" w:hanging="432"/>
          </w:pPr>
        </w:pPrChange>
      </w:pPr>
      <w:ins w:id="158" w:author="Rao, Sheshadri" w:date="2023-10-07T16:24:00Z">
        <w:r>
          <w:t xml:space="preserve">Select a </w:t>
        </w:r>
      </w:ins>
      <w:r w:rsidR="004659F8">
        <w:t>g</w:t>
      </w:r>
      <w:ins w:id="159" w:author="Rao, Sheshadri" w:date="2023-10-07T16:24:00Z">
        <w:r>
          <w:t>uest OS.</w:t>
        </w:r>
      </w:ins>
      <w:ins w:id="160" w:author="Rao, Sheshadri" w:date="2023-10-07T16:25:00Z">
        <w:r w:rsidRPr="0091661C">
          <w:t xml:space="preserve"> </w:t>
        </w:r>
        <w:r>
          <w:t xml:space="preserve">Based on the </w:t>
        </w:r>
      </w:ins>
      <w:ins w:id="161" w:author="Rao, Sheshadri" w:date="2023-10-07T16:26:00Z">
        <w:r>
          <w:t>g</w:t>
        </w:r>
      </w:ins>
      <w:ins w:id="162" w:author="Rao, Sheshadri" w:date="2023-10-07T16:25:00Z">
        <w:r>
          <w:t xml:space="preserve">uest OS type you </w:t>
        </w:r>
      </w:ins>
      <w:proofErr w:type="gramStart"/>
      <w:ins w:id="163" w:author="Rao, Sheshadri" w:date="2023-10-07T18:58:00Z">
        <w:r>
          <w:t>select</w:t>
        </w:r>
      </w:ins>
      <w:r w:rsidR="004659F8">
        <w:t>,</w:t>
      </w:r>
      <w:proofErr w:type="gramEnd"/>
      <w:ins w:id="164" w:author="Rao, Sheshadri" w:date="2023-10-07T16:25:00Z">
        <w:r>
          <w:t xml:space="preserve"> the list of their corresponding versions will change in the </w:t>
        </w:r>
        <w:r w:rsidRPr="00FC3F63">
          <w:rPr>
            <w:b/>
            <w:bCs/>
          </w:rPr>
          <w:t>Version</w:t>
        </w:r>
        <w:r>
          <w:t xml:space="preserve"> drop-down menu</w:t>
        </w:r>
      </w:ins>
      <w:ins w:id="165" w:author="Rao, Sheshadri" w:date="2023-10-07T16:26:00Z">
        <w:r>
          <w:t>.</w:t>
        </w:r>
      </w:ins>
    </w:p>
    <w:p w14:paraId="1BB02A21" w14:textId="77777777" w:rsidR="00CA1F48" w:rsidRDefault="00CA1F48">
      <w:pPr>
        <w:pStyle w:val="ListParagraph"/>
        <w:numPr>
          <w:ilvl w:val="0"/>
          <w:numId w:val="30"/>
        </w:numPr>
        <w:spacing w:after="160" w:line="259" w:lineRule="auto"/>
        <w:rPr>
          <w:ins w:id="166" w:author="Rao, Sheshadri" w:date="2023-10-07T17:02:00Z"/>
        </w:rPr>
        <w:pPrChange w:id="167" w:author="Rao, Sheshadri" w:date="2023-10-07T18:49:00Z">
          <w:pPr>
            <w:pStyle w:val="ListParagraph"/>
            <w:numPr>
              <w:numId w:val="5"/>
            </w:numPr>
            <w:ind w:left="432" w:hanging="432"/>
          </w:pPr>
        </w:pPrChange>
      </w:pPr>
      <w:ins w:id="168" w:author="Rao, Sheshadri" w:date="2023-10-07T16:22:00Z">
        <w:r>
          <w:t xml:space="preserve">From the </w:t>
        </w:r>
      </w:ins>
      <w:ins w:id="169" w:author="Rao, Sheshadri" w:date="2023-10-07T16:24:00Z">
        <w:r w:rsidRPr="00B4053B">
          <w:rPr>
            <w:b/>
            <w:bCs/>
          </w:rPr>
          <w:t>Version</w:t>
        </w:r>
        <w:r>
          <w:t xml:space="preserve"> drop-down menu</w:t>
        </w:r>
      </w:ins>
      <w:ins w:id="170" w:author="Rao, Sheshadri" w:date="2023-10-07T18:40:00Z">
        <w:r>
          <w:t xml:space="preserve">, </w:t>
        </w:r>
      </w:ins>
      <w:ins w:id="171" w:author="Rao, Sheshadri" w:date="2023-10-07T18:42:00Z">
        <w:r>
          <w:t>e</w:t>
        </w:r>
      </w:ins>
      <w:ins w:id="172" w:author="Rao, Sheshadri" w:date="2023-10-07T17:05:00Z">
        <w:r>
          <w:t>nsure that you s</w:t>
        </w:r>
      </w:ins>
      <w:ins w:id="173" w:author="Rao, Sheshadri" w:date="2023-10-07T16:27:00Z">
        <w:r>
          <w:t xml:space="preserve">elect the OS </w:t>
        </w:r>
      </w:ins>
      <w:ins w:id="174" w:author="Rao, Sheshadri" w:date="2023-10-07T16:28:00Z">
        <w:r>
          <w:t xml:space="preserve">version </w:t>
        </w:r>
      </w:ins>
      <w:ins w:id="175" w:author="Rao, Sheshadri" w:date="2023-10-07T16:32:00Z">
        <w:r>
          <w:t xml:space="preserve">corresponding </w:t>
        </w:r>
      </w:ins>
      <w:ins w:id="176" w:author="Rao, Sheshadri" w:date="2023-10-07T16:33:00Z">
        <w:r>
          <w:t xml:space="preserve">to </w:t>
        </w:r>
      </w:ins>
      <w:ins w:id="177" w:author="Rao, Sheshadri" w:date="2023-10-07T16:32:00Z">
        <w:r>
          <w:t xml:space="preserve">the </w:t>
        </w:r>
      </w:ins>
      <w:ins w:id="178" w:author="Rao, Sheshadri" w:date="2023-10-07T16:41:00Z">
        <w:r>
          <w:t xml:space="preserve">OS file or ISO image file </w:t>
        </w:r>
      </w:ins>
      <w:ins w:id="179" w:author="Rao, Sheshadri" w:date="2023-10-07T17:04:00Z">
        <w:r>
          <w:t>you ha</w:t>
        </w:r>
      </w:ins>
      <w:ins w:id="180" w:author="Rao, Sheshadri" w:date="2023-10-07T17:05:00Z">
        <w:r>
          <w:t>ve ready for installation.</w:t>
        </w:r>
      </w:ins>
    </w:p>
    <w:p w14:paraId="504CECDC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181" w:author="Rao, Sheshadri" w:date="2023-10-07T17:06:00Z"/>
        </w:rPr>
      </w:pPr>
      <w:ins w:id="182" w:author="Rao, Sheshadri" w:date="2023-10-07T17:05:00Z">
        <w:r>
          <w:t xml:space="preserve">Click </w:t>
        </w:r>
        <w:r w:rsidRPr="008C1F82">
          <w:rPr>
            <w:b/>
            <w:bCs/>
            <w:rPrChange w:id="183" w:author="Rao, Sheshadri" w:date="2023-10-07T17:06:00Z">
              <w:rPr/>
            </w:rPrChange>
          </w:rPr>
          <w:t>Next</w:t>
        </w:r>
        <w:r>
          <w:t>.</w:t>
        </w:r>
      </w:ins>
    </w:p>
    <w:p w14:paraId="32278898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184" w:author="Rao, Sheshadri" w:date="2023-10-07T18:47:00Z"/>
        </w:rPr>
      </w:pPr>
      <w:ins w:id="185" w:author="Rao, Sheshadri" w:date="2023-10-07T18:46:00Z">
        <w:r>
          <w:t>To provide an appropriate n</w:t>
        </w:r>
      </w:ins>
      <w:ins w:id="186" w:author="Rao, Sheshadri" w:date="2023-10-07T18:47:00Z">
        <w:r>
          <w:t>ame and file location to your VM, do the following:</w:t>
        </w:r>
      </w:ins>
    </w:p>
    <w:p w14:paraId="31AFEC70" w14:textId="77777777" w:rsidR="00CA1F48" w:rsidRDefault="00CA1F48">
      <w:pPr>
        <w:pStyle w:val="ListParagraph"/>
        <w:numPr>
          <w:ilvl w:val="0"/>
          <w:numId w:val="29"/>
        </w:numPr>
        <w:spacing w:after="160" w:line="259" w:lineRule="auto"/>
        <w:rPr>
          <w:ins w:id="187" w:author="Rao, Sheshadri" w:date="2023-10-07T17:07:00Z"/>
        </w:rPr>
        <w:pPrChange w:id="188" w:author="Rao, Sheshadri" w:date="2023-10-07T18:47:00Z">
          <w:pPr>
            <w:pStyle w:val="ListParagraph"/>
            <w:numPr>
              <w:numId w:val="5"/>
            </w:numPr>
            <w:ind w:left="432" w:hanging="432"/>
          </w:pPr>
        </w:pPrChange>
      </w:pPr>
      <w:ins w:id="189" w:author="Rao, Sheshadri" w:date="2023-10-07T17:06:00Z">
        <w:r>
          <w:t xml:space="preserve">Enter a suitable name for </w:t>
        </w:r>
      </w:ins>
      <w:ins w:id="190" w:author="Rao, Sheshadri" w:date="2023-10-07T17:07:00Z">
        <w:r>
          <w:t xml:space="preserve">your VM. </w:t>
        </w:r>
      </w:ins>
    </w:p>
    <w:p w14:paraId="450E4786" w14:textId="77777777" w:rsidR="00CA1F48" w:rsidRDefault="00CA1F48">
      <w:pPr>
        <w:pStyle w:val="ListParagraph"/>
        <w:numPr>
          <w:ilvl w:val="0"/>
          <w:numId w:val="29"/>
        </w:numPr>
        <w:spacing w:after="160" w:line="259" w:lineRule="auto"/>
        <w:rPr>
          <w:ins w:id="191" w:author="Rao, Sheshadri" w:date="2023-10-07T17:09:00Z"/>
        </w:rPr>
        <w:pPrChange w:id="192" w:author="Rao, Sheshadri" w:date="2023-10-07T18:47:00Z">
          <w:pPr>
            <w:pStyle w:val="ListParagraph"/>
            <w:numPr>
              <w:numId w:val="5"/>
            </w:numPr>
            <w:ind w:left="432" w:hanging="432"/>
          </w:pPr>
        </w:pPrChange>
      </w:pPr>
      <w:ins w:id="193" w:author="Rao, Sheshadri" w:date="2023-10-07T17:07:00Z">
        <w:r>
          <w:t>If necessary,</w:t>
        </w:r>
      </w:ins>
      <w:ins w:id="194" w:author="Rao, Sheshadri" w:date="2023-10-07T17:08:00Z">
        <w:r>
          <w:t xml:space="preserve"> </w:t>
        </w:r>
      </w:ins>
      <w:ins w:id="195" w:author="Rao, Sheshadri" w:date="2023-10-07T17:07:00Z">
        <w:r>
          <w:t xml:space="preserve">select </w:t>
        </w:r>
      </w:ins>
      <w:ins w:id="196" w:author="Rao, Sheshadri" w:date="2023-10-07T17:08:00Z">
        <w:r>
          <w:t>a location where you want to create the VM.</w:t>
        </w:r>
      </w:ins>
    </w:p>
    <w:p w14:paraId="4FDABA6B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197" w:author="Rao, Sheshadri" w:date="2023-10-07T17:09:00Z"/>
        </w:rPr>
      </w:pPr>
      <w:ins w:id="198" w:author="Rao, Sheshadri" w:date="2023-10-07T17:09:00Z">
        <w:r>
          <w:t xml:space="preserve">Click </w:t>
        </w:r>
        <w:r w:rsidRPr="00DB67F2">
          <w:rPr>
            <w:b/>
            <w:bCs/>
            <w:rPrChange w:id="199" w:author="Rao, Sheshadri" w:date="2023-10-07T17:09:00Z">
              <w:rPr/>
            </w:rPrChange>
          </w:rPr>
          <w:t>Next</w:t>
        </w:r>
        <w:r>
          <w:t>.</w:t>
        </w:r>
      </w:ins>
    </w:p>
    <w:p w14:paraId="152E7370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200" w:author="Rao, Sheshadri" w:date="2023-10-07T18:50:00Z"/>
        </w:rPr>
      </w:pPr>
      <w:ins w:id="201" w:author="Rao, Sheshadri" w:date="2023-10-07T18:49:00Z">
        <w:r>
          <w:t>To configure the storage disk capability of the VM, do the following:</w:t>
        </w:r>
      </w:ins>
    </w:p>
    <w:p w14:paraId="320F5DFD" w14:textId="5D715AFC" w:rsidR="00CA1F48" w:rsidRDefault="00CA1F48">
      <w:pPr>
        <w:pStyle w:val="ListParagraph"/>
        <w:numPr>
          <w:ilvl w:val="0"/>
          <w:numId w:val="31"/>
        </w:numPr>
        <w:spacing w:after="160" w:line="259" w:lineRule="auto"/>
        <w:rPr>
          <w:ins w:id="202" w:author="Rao, Sheshadri" w:date="2023-10-07T17:12:00Z"/>
        </w:rPr>
        <w:pPrChange w:id="203" w:author="Rao, Sheshadri" w:date="2023-10-07T18:50:00Z">
          <w:pPr>
            <w:pStyle w:val="ListParagraph"/>
            <w:numPr>
              <w:numId w:val="5"/>
            </w:numPr>
            <w:ind w:left="432" w:hanging="432"/>
          </w:pPr>
        </w:pPrChange>
      </w:pPr>
      <w:ins w:id="204" w:author="Rao, Sheshadri" w:date="2023-10-07T17:12:00Z">
        <w:r>
          <w:t>Based on the usage requirements of your VM, enter or select the disk size.</w:t>
        </w:r>
      </w:ins>
    </w:p>
    <w:p w14:paraId="129585A2" w14:textId="77777777" w:rsidR="00CA1F48" w:rsidRDefault="00CA1F48">
      <w:pPr>
        <w:pStyle w:val="ListParagraph"/>
        <w:numPr>
          <w:ilvl w:val="0"/>
          <w:numId w:val="31"/>
        </w:numPr>
        <w:spacing w:after="160" w:line="259" w:lineRule="auto"/>
        <w:rPr>
          <w:ins w:id="205" w:author="Rao, Sheshadri" w:date="2023-10-07T17:14:00Z"/>
        </w:rPr>
        <w:pPrChange w:id="206" w:author="Rao, Sheshadri" w:date="2023-10-07T18:50:00Z">
          <w:pPr>
            <w:pStyle w:val="ListParagraph"/>
            <w:numPr>
              <w:numId w:val="5"/>
            </w:numPr>
            <w:ind w:left="432" w:hanging="432"/>
          </w:pPr>
        </w:pPrChange>
      </w:pPr>
      <w:ins w:id="207" w:author="Rao, Sheshadri" w:date="2023-10-07T17:13:00Z">
        <w:r>
          <w:t xml:space="preserve">To save the newly created VD as a single file, select </w:t>
        </w:r>
        <w:r w:rsidRPr="00DB67F2">
          <w:rPr>
            <w:b/>
            <w:bCs/>
            <w:rPrChange w:id="208" w:author="Rao, Sheshadri" w:date="2023-10-07T17:14:00Z">
              <w:rPr/>
            </w:rPrChange>
          </w:rPr>
          <w:t>S</w:t>
        </w:r>
      </w:ins>
      <w:ins w:id="209" w:author="Rao, Sheshadri" w:date="2023-10-07T17:14:00Z">
        <w:r w:rsidRPr="00DB67F2">
          <w:rPr>
            <w:b/>
            <w:bCs/>
            <w:rPrChange w:id="210" w:author="Rao, Sheshadri" w:date="2023-10-07T17:14:00Z">
              <w:rPr/>
            </w:rPrChange>
          </w:rPr>
          <w:t>tore virtual disk as a single file</w:t>
        </w:r>
        <w:r w:rsidRPr="00DB67F2">
          <w:t>.</w:t>
        </w:r>
      </w:ins>
    </w:p>
    <w:p w14:paraId="0D345FB6" w14:textId="77777777" w:rsidR="00CA1F48" w:rsidRDefault="00CA1F48">
      <w:pPr>
        <w:pStyle w:val="ListParagraph"/>
        <w:numPr>
          <w:ilvl w:val="0"/>
          <w:numId w:val="31"/>
        </w:numPr>
        <w:spacing w:after="160" w:line="259" w:lineRule="auto"/>
        <w:rPr>
          <w:ins w:id="211" w:author="Rao, Sheshadri" w:date="2023-10-07T17:16:00Z"/>
        </w:rPr>
        <w:pPrChange w:id="212" w:author="Rao, Sheshadri" w:date="2023-10-07T18:50:00Z">
          <w:pPr>
            <w:pStyle w:val="ListParagraph"/>
            <w:numPr>
              <w:numId w:val="5"/>
            </w:numPr>
            <w:ind w:left="432" w:hanging="432"/>
          </w:pPr>
        </w:pPrChange>
      </w:pPr>
      <w:ins w:id="213" w:author="Rao, Sheshadri" w:date="2023-10-07T17:14:00Z">
        <w:r>
          <w:t xml:space="preserve">To save the data of newly created VD </w:t>
        </w:r>
      </w:ins>
      <w:ins w:id="214" w:author="Rao, Sheshadri" w:date="2023-10-07T17:15:00Z">
        <w:r>
          <w:t xml:space="preserve">in </w:t>
        </w:r>
      </w:ins>
      <w:ins w:id="215" w:author="Rao, Sheshadri" w:date="2023-10-07T17:14:00Z">
        <w:r>
          <w:t>multiple file</w:t>
        </w:r>
      </w:ins>
      <w:ins w:id="216" w:author="Rao, Sheshadri" w:date="2023-10-07T17:15:00Z">
        <w:r>
          <w:t>s</w:t>
        </w:r>
      </w:ins>
      <w:ins w:id="217" w:author="Rao, Sheshadri" w:date="2023-10-07T17:14:00Z">
        <w:r>
          <w:t>, select</w:t>
        </w:r>
      </w:ins>
      <w:ins w:id="218" w:author="Rao, Sheshadri" w:date="2023-10-07T17:15:00Z">
        <w:r>
          <w:t xml:space="preserve"> </w:t>
        </w:r>
        <w:r w:rsidRPr="00DB67F2">
          <w:rPr>
            <w:b/>
            <w:bCs/>
            <w:rPrChange w:id="219" w:author="Rao, Sheshadri" w:date="2023-10-07T17:16:00Z">
              <w:rPr/>
            </w:rPrChange>
          </w:rPr>
          <w:t>Split virtual disk into multiple files</w:t>
        </w:r>
        <w:r>
          <w:t>.</w:t>
        </w:r>
      </w:ins>
    </w:p>
    <w:p w14:paraId="2D488403" w14:textId="77777777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  <w:rPr>
          <w:ins w:id="220" w:author="Rao, Sheshadri" w:date="2023-10-07T17:16:00Z"/>
        </w:rPr>
      </w:pPr>
      <w:ins w:id="221" w:author="Rao, Sheshadri" w:date="2023-10-07T17:16:00Z">
        <w:r>
          <w:t xml:space="preserve">Click </w:t>
        </w:r>
        <w:r w:rsidRPr="009C3C33">
          <w:rPr>
            <w:b/>
            <w:bCs/>
          </w:rPr>
          <w:t>Next</w:t>
        </w:r>
        <w:r w:rsidRPr="00DB67F2">
          <w:rPr>
            <w:rPrChange w:id="222" w:author="Rao, Sheshadri" w:date="2023-10-07T17:16:00Z">
              <w:rPr>
                <w:b/>
                <w:bCs/>
              </w:rPr>
            </w:rPrChange>
          </w:rPr>
          <w:t>.</w:t>
        </w:r>
      </w:ins>
    </w:p>
    <w:p w14:paraId="3546F24B" w14:textId="77777777" w:rsidR="003C32FA" w:rsidRDefault="00CA1F48" w:rsidP="003C32FA">
      <w:pPr>
        <w:pStyle w:val="ListParagraph"/>
        <w:spacing w:after="160" w:line="259" w:lineRule="auto"/>
      </w:pPr>
      <w:ins w:id="223" w:author="Rao, Sheshadri" w:date="2023-10-07T17:17:00Z">
        <w:r>
          <w:t>A summary of the p</w:t>
        </w:r>
      </w:ins>
      <w:ins w:id="224" w:author="Rao, Sheshadri" w:date="2023-10-07T17:18:00Z">
        <w:r>
          <w:t xml:space="preserve">roperties you selected for the new VM is displayed. </w:t>
        </w:r>
      </w:ins>
    </w:p>
    <w:p w14:paraId="2F5E50A0" w14:textId="0D5FF501" w:rsidR="00CA1F48" w:rsidRDefault="00CA1F48" w:rsidP="00CA1F48">
      <w:pPr>
        <w:pStyle w:val="ListParagraph"/>
        <w:numPr>
          <w:ilvl w:val="0"/>
          <w:numId w:val="27"/>
        </w:numPr>
        <w:spacing w:after="160" w:line="259" w:lineRule="auto"/>
      </w:pPr>
      <w:ins w:id="225" w:author="Rao, Sheshadri" w:date="2023-10-07T17:18:00Z">
        <w:r>
          <w:t>Review once</w:t>
        </w:r>
      </w:ins>
      <w:r w:rsidR="0015102F">
        <w:t>.</w:t>
      </w:r>
      <w:ins w:id="226" w:author="Rao, Sheshadri" w:date="2023-10-07T17:18:00Z">
        <w:r>
          <w:t xml:space="preserve"> </w:t>
        </w:r>
      </w:ins>
      <w:r w:rsidR="0015102F">
        <w:t>I</w:t>
      </w:r>
      <w:ins w:id="227" w:author="Rao, Sheshadri" w:date="2023-10-07T17:18:00Z">
        <w:r>
          <w:t xml:space="preserve">f necessary, click </w:t>
        </w:r>
        <w:r w:rsidRPr="00DB67F2">
          <w:rPr>
            <w:b/>
            <w:bCs/>
            <w:rPrChange w:id="228" w:author="Rao, Sheshadri" w:date="2023-10-07T17:18:00Z">
              <w:rPr/>
            </w:rPrChange>
          </w:rPr>
          <w:t>Back</w:t>
        </w:r>
        <w:r>
          <w:rPr>
            <w:b/>
            <w:bCs/>
          </w:rPr>
          <w:t xml:space="preserve"> </w:t>
        </w:r>
        <w:r w:rsidRPr="008866DF">
          <w:t>to revise</w:t>
        </w:r>
        <w:r>
          <w:rPr>
            <w:b/>
            <w:bCs/>
          </w:rPr>
          <w:t xml:space="preserve"> </w:t>
        </w:r>
        <w:r>
          <w:t>your selection</w:t>
        </w:r>
      </w:ins>
      <w:ins w:id="229" w:author="Rao, Sheshadri" w:date="2023-10-07T17:19:00Z">
        <w:r>
          <w:t xml:space="preserve">. </w:t>
        </w:r>
      </w:ins>
    </w:p>
    <w:p w14:paraId="7B485680" w14:textId="2FC47ECB" w:rsidR="00FE0DC5" w:rsidRDefault="00CA1F48" w:rsidP="00846211">
      <w:pPr>
        <w:pStyle w:val="ListParagraph"/>
        <w:numPr>
          <w:ilvl w:val="0"/>
          <w:numId w:val="27"/>
        </w:numPr>
        <w:spacing w:after="160" w:line="259" w:lineRule="auto"/>
      </w:pPr>
      <w:ins w:id="230" w:author="Rao, Sheshadri" w:date="2023-10-07T17:19:00Z">
        <w:r>
          <w:t xml:space="preserve">Click </w:t>
        </w:r>
        <w:r w:rsidRPr="00CA1F48">
          <w:rPr>
            <w:b/>
            <w:bCs/>
            <w:rPrChange w:id="231" w:author="Rao, Sheshadri" w:date="2023-10-07T17:19:00Z">
              <w:rPr/>
            </w:rPrChange>
          </w:rPr>
          <w:t>Finish</w:t>
        </w:r>
        <w:r>
          <w:t>.</w:t>
        </w:r>
      </w:ins>
    </w:p>
    <w:p w14:paraId="630CEC8B" w14:textId="3005BD6E" w:rsidR="00FE0DC5" w:rsidRDefault="00FE0DC5" w:rsidP="006B20BB">
      <w:pPr>
        <w:pStyle w:val="Heading2"/>
      </w:pPr>
      <w:bookmarkStart w:id="232" w:name="_Opening_an_existing"/>
      <w:bookmarkStart w:id="233" w:name="_Toc147597360"/>
      <w:bookmarkStart w:id="234" w:name="_Toc147943358"/>
      <w:bookmarkEnd w:id="232"/>
      <w:ins w:id="235" w:author="Rao, Sheshadri" w:date="2023-10-07T18:07:00Z">
        <w:r>
          <w:lastRenderedPageBreak/>
          <w:t>Open</w:t>
        </w:r>
      </w:ins>
      <w:ins w:id="236" w:author="Rao, Sheshadri" w:date="2023-10-07T18:08:00Z">
        <w:r>
          <w:t>ing</w:t>
        </w:r>
      </w:ins>
      <w:ins w:id="237" w:author="Rao, Sheshadri" w:date="2023-10-07T18:07:00Z">
        <w:r>
          <w:t xml:space="preserve"> an existing VM</w:t>
        </w:r>
      </w:ins>
      <w:bookmarkEnd w:id="233"/>
      <w:bookmarkEnd w:id="234"/>
    </w:p>
    <w:p w14:paraId="621B7DC4" w14:textId="3854E3E6" w:rsidR="00FE0DC5" w:rsidRDefault="00D82AEE" w:rsidP="00D82AEE">
      <w:pPr>
        <w:pStyle w:val="ChapterBodyCopy"/>
      </w:pPr>
      <w:ins w:id="238" w:author="Rao, Sheshadri" w:date="2023-10-07T18:27:00Z">
        <w:r>
          <w:t xml:space="preserve">To open </w:t>
        </w:r>
      </w:ins>
      <w:ins w:id="239" w:author="Rao, Sheshadri" w:date="2023-10-07T18:28:00Z">
        <w:r>
          <w:t>one or more existing VMs</w:t>
        </w:r>
      </w:ins>
      <w:ins w:id="240" w:author="Rao, Sheshadri" w:date="2023-10-07T18:30:00Z">
        <w:r>
          <w:t xml:space="preserve"> after </w:t>
        </w:r>
      </w:ins>
      <w:r w:rsidR="000B10E9">
        <w:t>creating them</w:t>
      </w:r>
      <w:ins w:id="241" w:author="Rao, Sheshadri" w:date="2023-10-07T18:30:00Z">
        <w:r>
          <w:t xml:space="preserve">, </w:t>
        </w:r>
      </w:ins>
      <w:ins w:id="242" w:author="Rao, Sheshadri" w:date="2023-10-07T18:31:00Z">
        <w:r>
          <w:t>do the following:</w:t>
        </w:r>
      </w:ins>
    </w:p>
    <w:p w14:paraId="7EED3890" w14:textId="77777777" w:rsidR="003D5566" w:rsidRDefault="003D5566" w:rsidP="003D5566">
      <w:pPr>
        <w:pStyle w:val="ListNumber2"/>
        <w:rPr>
          <w:ins w:id="243" w:author="Rao, Sheshadri" w:date="2023-10-07T18:09:00Z"/>
        </w:rPr>
      </w:pPr>
      <w:ins w:id="244" w:author="Rao, Sheshadri" w:date="2023-10-07T18:09:00Z">
        <w:r>
          <w:t xml:space="preserve">Click </w:t>
        </w:r>
        <w:r w:rsidRPr="000919EC">
          <w:rPr>
            <w:b/>
            <w:bCs/>
            <w:rPrChange w:id="245" w:author="Rao, Sheshadri" w:date="2023-10-07T18:09:00Z">
              <w:rPr/>
            </w:rPrChange>
          </w:rPr>
          <w:t>Open a Virtual Machine</w:t>
        </w:r>
        <w:r>
          <w:t>.</w:t>
        </w:r>
      </w:ins>
    </w:p>
    <w:p w14:paraId="6D9FDF06" w14:textId="77777777" w:rsidR="003D5566" w:rsidRDefault="003D5566" w:rsidP="003D5566">
      <w:pPr>
        <w:pStyle w:val="ListNumber2"/>
        <w:rPr>
          <w:ins w:id="246" w:author="Rao, Sheshadri" w:date="2023-10-07T18:15:00Z"/>
        </w:rPr>
      </w:pPr>
      <w:ins w:id="247" w:author="Rao, Sheshadri" w:date="2023-10-07T18:10:00Z">
        <w:r>
          <w:t xml:space="preserve">Navigate to the folder </w:t>
        </w:r>
      </w:ins>
      <w:ins w:id="248" w:author="Rao, Sheshadri" w:date="2023-10-07T18:12:00Z">
        <w:r>
          <w:t xml:space="preserve">on the local desktop </w:t>
        </w:r>
      </w:ins>
      <w:ins w:id="249" w:author="Rao, Sheshadri" w:date="2023-10-07T18:15:00Z">
        <w:r>
          <w:t>where the VM file is saved.</w:t>
        </w:r>
      </w:ins>
    </w:p>
    <w:p w14:paraId="293BECFB" w14:textId="77777777" w:rsidR="003D5566" w:rsidRDefault="003D5566" w:rsidP="003D5566">
      <w:pPr>
        <w:pStyle w:val="ListNumber2"/>
        <w:rPr>
          <w:ins w:id="250" w:author="Rao, Sheshadri" w:date="2023-10-07T18:14:00Z"/>
        </w:rPr>
      </w:pPr>
      <w:ins w:id="251" w:author="Rao, Sheshadri" w:date="2023-10-07T18:15:00Z">
        <w:r>
          <w:t>S</w:t>
        </w:r>
      </w:ins>
      <w:ins w:id="252" w:author="Rao, Sheshadri" w:date="2023-10-07T18:13:00Z">
        <w:r>
          <w:t xml:space="preserve">elect the </w:t>
        </w:r>
      </w:ins>
      <w:ins w:id="253" w:author="Rao, Sheshadri" w:date="2023-10-07T18:39:00Z">
        <w:r>
          <w:t>required</w:t>
        </w:r>
      </w:ins>
      <w:ins w:id="254" w:author="Rao, Sheshadri" w:date="2023-10-07T18:13:00Z">
        <w:r>
          <w:t xml:space="preserve"> </w:t>
        </w:r>
      </w:ins>
      <w:ins w:id="255" w:author="Rao, Sheshadri" w:date="2023-10-07T18:14:00Z">
        <w:r>
          <w:t>VM.</w:t>
        </w:r>
      </w:ins>
    </w:p>
    <w:p w14:paraId="732F76CB" w14:textId="7AFF2023" w:rsidR="003D5566" w:rsidRPr="00FE0DC5" w:rsidRDefault="003D5566" w:rsidP="003D5566">
      <w:pPr>
        <w:pStyle w:val="ListParagraph"/>
        <w:rPr>
          <w:highlight w:val="yellow"/>
        </w:rPr>
      </w:pPr>
      <w:ins w:id="256" w:author="Rao, Sheshadri" w:date="2023-10-07T18:14:00Z">
        <w:r>
          <w:t>The selected VM is displayed on the VMware Workstation</w:t>
        </w:r>
      </w:ins>
      <w:ins w:id="257" w:author="Rao, Sheshadri" w:date="2023-10-07T18:15:00Z">
        <w:r>
          <w:t>.</w:t>
        </w:r>
      </w:ins>
    </w:p>
    <w:p w14:paraId="42735C0B" w14:textId="12757689" w:rsidR="00FE0DC5" w:rsidRDefault="00D9080B" w:rsidP="006B20BB">
      <w:pPr>
        <w:pStyle w:val="Heading2"/>
      </w:pPr>
      <w:bookmarkStart w:id="258" w:name="_Connecting_a_VM"/>
      <w:bookmarkStart w:id="259" w:name="_Toc147597361"/>
      <w:bookmarkStart w:id="260" w:name="_Toc147943359"/>
      <w:bookmarkEnd w:id="258"/>
      <w:ins w:id="261" w:author="Rao, Sheshadri" w:date="2023-10-07T18:17:00Z">
        <w:r>
          <w:t>Connect</w:t>
        </w:r>
      </w:ins>
      <w:ins w:id="262" w:author="Rao, Sheshadri" w:date="2023-10-07T18:55:00Z">
        <w:r>
          <w:t xml:space="preserve">ing </w:t>
        </w:r>
      </w:ins>
      <w:ins w:id="263" w:author="Rao, Sheshadri" w:date="2023-10-07T18:17:00Z">
        <w:r>
          <w:t>a VM to a remove server</w:t>
        </w:r>
      </w:ins>
      <w:bookmarkEnd w:id="259"/>
      <w:bookmarkEnd w:id="260"/>
    </w:p>
    <w:p w14:paraId="0E86DF8F" w14:textId="26E284A1" w:rsidR="00D9080B" w:rsidRPr="00D9080B" w:rsidRDefault="00B0690C" w:rsidP="00B0690C">
      <w:pPr>
        <w:pStyle w:val="ChapterBodyCopy"/>
        <w:rPr>
          <w:highlight w:val="yellow"/>
        </w:rPr>
      </w:pPr>
      <w:ins w:id="264" w:author="Rao, Sheshadri" w:date="2023-10-07T18:32:00Z">
        <w:r>
          <w:t>To</w:t>
        </w:r>
      </w:ins>
      <w:ins w:id="265" w:author="Rao, Sheshadri" w:date="2023-10-07T18:31:00Z">
        <w:r>
          <w:t xml:space="preserve"> connect the </w:t>
        </w:r>
      </w:ins>
      <w:ins w:id="266" w:author="Rao, Sheshadri" w:date="2023-10-07T18:32:00Z">
        <w:r>
          <w:t xml:space="preserve">newly </w:t>
        </w:r>
      </w:ins>
      <w:ins w:id="267" w:author="Rao, Sheshadri" w:date="2023-10-07T18:31:00Z">
        <w:r>
          <w:t>created VM to a remote server</w:t>
        </w:r>
      </w:ins>
      <w:ins w:id="268" w:author="Rao, Sheshadri" w:date="2023-10-07T18:32:00Z">
        <w:r>
          <w:t>, do the following:</w:t>
        </w:r>
      </w:ins>
    </w:p>
    <w:p w14:paraId="2E8037DF" w14:textId="77777777" w:rsidR="00DB6517" w:rsidRDefault="00DB6517">
      <w:pPr>
        <w:pStyle w:val="ListNumber2"/>
        <w:numPr>
          <w:ilvl w:val="0"/>
          <w:numId w:val="36"/>
        </w:numPr>
        <w:rPr>
          <w:ins w:id="269" w:author="Rao, Sheshadri" w:date="2023-10-07T18:19:00Z"/>
        </w:rPr>
        <w:pPrChange w:id="270" w:author="Rao, Sheshadri" w:date="2023-10-07T18:33:00Z">
          <w:pPr>
            <w:numPr>
              <w:numId w:val="10"/>
            </w:numPr>
            <w:tabs>
              <w:tab w:val="num" w:pos="360"/>
            </w:tabs>
            <w:ind w:left="360" w:hanging="360"/>
          </w:pPr>
        </w:pPrChange>
      </w:pPr>
      <w:ins w:id="271" w:author="Rao, Sheshadri" w:date="2023-10-07T18:35:00Z">
        <w:r>
          <w:t xml:space="preserve">When the </w:t>
        </w:r>
        <w:r w:rsidRPr="00926506">
          <w:rPr>
            <w:b/>
            <w:bCs/>
            <w:rPrChange w:id="272" w:author="Rao, Sheshadri" w:date="2023-10-07T18:36:00Z">
              <w:rPr/>
            </w:rPrChange>
          </w:rPr>
          <w:t>Connect to Server</w:t>
        </w:r>
        <w:r>
          <w:t xml:space="preserve"> dialog box is prompted, do the followi</w:t>
        </w:r>
      </w:ins>
      <w:ins w:id="273" w:author="Rao, Sheshadri" w:date="2023-10-07T18:36:00Z">
        <w:r>
          <w:t>ng:</w:t>
        </w:r>
      </w:ins>
    </w:p>
    <w:p w14:paraId="07EC336B" w14:textId="1ED69019" w:rsidR="00DB6517" w:rsidRDefault="00DB6517" w:rsidP="00DB6517">
      <w:pPr>
        <w:pStyle w:val="ListNumber2"/>
        <w:numPr>
          <w:ilvl w:val="0"/>
          <w:numId w:val="37"/>
        </w:numPr>
        <w:rPr>
          <w:ins w:id="274" w:author="Rao, Sheshadri" w:date="2023-10-07T18:22:00Z"/>
        </w:rPr>
      </w:pPr>
      <w:ins w:id="275" w:author="Rao, Sheshadri" w:date="2023-10-07T18:19:00Z">
        <w:r>
          <w:t xml:space="preserve">Select the </w:t>
        </w:r>
      </w:ins>
      <w:ins w:id="276" w:author="Rao, Sheshadri" w:date="2023-10-07T18:22:00Z">
        <w:r>
          <w:t xml:space="preserve">required </w:t>
        </w:r>
      </w:ins>
      <w:ins w:id="277" w:author="Rao, Sheshadri" w:date="2023-10-07T18:19:00Z">
        <w:r>
          <w:t xml:space="preserve">sever name from the </w:t>
        </w:r>
      </w:ins>
      <w:r w:rsidR="0022456A" w:rsidRPr="0022456A">
        <w:rPr>
          <w:b/>
          <w:bCs/>
        </w:rPr>
        <w:t>Server Name</w:t>
      </w:r>
      <w:r w:rsidR="0022456A">
        <w:t xml:space="preserve"> </w:t>
      </w:r>
      <w:ins w:id="278" w:author="Rao, Sheshadri" w:date="2023-10-07T18:19:00Z">
        <w:r>
          <w:t>drop-down menu</w:t>
        </w:r>
      </w:ins>
      <w:ins w:id="279" w:author="Rao, Sheshadri" w:date="2023-10-07T18:22:00Z">
        <w:r>
          <w:t>.</w:t>
        </w:r>
      </w:ins>
      <w:r w:rsidR="0022456A">
        <w:t xml:space="preserve"> </w:t>
      </w:r>
      <w:r w:rsidR="0022456A" w:rsidRPr="0022456A">
        <w:t>A list of server names is displayed in the drop-down menu. For example, VMware ESX, VMware vCenter Server.</w:t>
      </w:r>
    </w:p>
    <w:p w14:paraId="0B7D3557" w14:textId="77777777" w:rsidR="00DB6517" w:rsidRDefault="00DB6517" w:rsidP="00DB6517">
      <w:pPr>
        <w:pStyle w:val="ListNumber2"/>
        <w:numPr>
          <w:ilvl w:val="0"/>
          <w:numId w:val="37"/>
        </w:numPr>
        <w:rPr>
          <w:ins w:id="280" w:author="Rao, Sheshadri" w:date="2023-10-07T18:22:00Z"/>
        </w:rPr>
      </w:pPr>
      <w:ins w:id="281" w:author="Rao, Sheshadri" w:date="2023-10-07T18:22:00Z">
        <w:r>
          <w:t>Enter the appropriate username.</w:t>
        </w:r>
      </w:ins>
    </w:p>
    <w:p w14:paraId="3E003433" w14:textId="64391E48" w:rsidR="00572106" w:rsidRDefault="00DB6517" w:rsidP="00572106">
      <w:pPr>
        <w:pStyle w:val="ListNumber2"/>
        <w:numPr>
          <w:ilvl w:val="0"/>
          <w:numId w:val="37"/>
        </w:numPr>
        <w:rPr>
          <w:ins w:id="282" w:author="Rao, Sheshadri" w:date="2023-10-07T18:37:00Z"/>
        </w:rPr>
      </w:pPr>
      <w:ins w:id="283" w:author="Rao, Sheshadri" w:date="2023-10-07T18:22:00Z">
        <w:r>
          <w:t xml:space="preserve">Enter </w:t>
        </w:r>
      </w:ins>
      <w:ins w:id="284" w:author="Rao, Sheshadri" w:date="2023-10-07T18:23:00Z">
        <w:r>
          <w:t>a strong password.</w:t>
        </w:r>
      </w:ins>
    </w:p>
    <w:p w14:paraId="35FF04A5" w14:textId="4D759694" w:rsidR="00BB28FF" w:rsidRPr="00911756" w:rsidRDefault="00DB6517" w:rsidP="00D479EF">
      <w:pPr>
        <w:pStyle w:val="ListNumber2"/>
        <w:numPr>
          <w:ilvl w:val="0"/>
          <w:numId w:val="36"/>
        </w:numPr>
      </w:pPr>
      <w:ins w:id="285" w:author="Rao, Sheshadri" w:date="2023-10-07T18:24:00Z">
        <w:r>
          <w:t xml:space="preserve">Click </w:t>
        </w:r>
        <w:r w:rsidRPr="00F149C9">
          <w:rPr>
            <w:b/>
            <w:bCs/>
            <w:rPrChange w:id="286" w:author="Rao, Sheshadri" w:date="2023-10-07T18:24:00Z">
              <w:rPr/>
            </w:rPrChange>
          </w:rPr>
          <w:t>Connect</w:t>
        </w:r>
        <w:r>
          <w:t>.</w:t>
        </w:r>
      </w:ins>
      <w:r w:rsidR="0022456A">
        <w:t xml:space="preserve"> </w:t>
      </w:r>
      <w:r w:rsidR="00404B39">
        <w:t xml:space="preserve"> The selected VM is connected to the remote serve</w:t>
      </w:r>
      <w:r w:rsidR="00F149C9">
        <w:t>r.</w:t>
      </w:r>
    </w:p>
    <w:sectPr w:rsidR="00BB28FF" w:rsidRPr="00911756" w:rsidSect="000C403C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83D4" w14:textId="77777777" w:rsidR="008F18CF" w:rsidRDefault="008F18CF" w:rsidP="000C403C">
      <w:pPr>
        <w:spacing w:after="0"/>
      </w:pPr>
      <w:r>
        <w:separator/>
      </w:r>
    </w:p>
  </w:endnote>
  <w:endnote w:type="continuationSeparator" w:id="0">
    <w:p w14:paraId="107C6292" w14:textId="77777777" w:rsidR="008F18CF" w:rsidRDefault="008F18CF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8455" w14:textId="77777777" w:rsidR="00750513" w:rsidRDefault="00750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6E2FD0" w:rsidRPr="0025191F" w14:paraId="150F037A" w14:textId="77777777" w:rsidTr="00BE134F">
      <w:tc>
        <w:tcPr>
          <w:tcW w:w="4732" w:type="pct"/>
          <w:vAlign w:val="center"/>
        </w:tcPr>
        <w:p w14:paraId="14E92310" w14:textId="77777777" w:rsidR="00BE134F" w:rsidRPr="00BE134F" w:rsidRDefault="00BE134F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eastAsia="Times New Roman" w:hAnsi="Arial" w:cs="Arial"/>
              <w:sz w:val="17"/>
              <w:szCs w:val="18"/>
              <w:lang w:eastAsia="ja-JP"/>
            </w:rPr>
          </w:pPr>
          <w:r w:rsidRPr="00BE134F">
            <w:rPr>
              <w:rFonts w:ascii="Arial" w:eastAsia="Times New Roman" w:hAnsi="Arial" w:cs="Arial"/>
              <w:noProof/>
              <w:sz w:val="17"/>
              <w:szCs w:val="18"/>
            </w:rPr>
            <w:drawing>
              <wp:anchor distT="0" distB="0" distL="114300" distR="114300" simplePos="0" relativeHeight="251658240" behindDoc="0" locked="0" layoutInCell="1" allowOverlap="1" wp14:anchorId="06F91765" wp14:editId="1D034387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Template provided at no charge by </w:t>
          </w:r>
          <w:hyperlink r:id="rId2" w:history="1">
            <w:r w:rsidRPr="00BE134F">
              <w:rPr>
                <w:rFonts w:ascii="Arial" w:eastAsia="Times New Roman" w:hAnsi="Arial" w:cs="Arial"/>
                <w:color w:val="0000FF"/>
                <w:sz w:val="17"/>
                <w:szCs w:val="18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</w:p>
        <w:p w14:paraId="4EF2C918" w14:textId="094E1BE4" w:rsidR="006E2FD0" w:rsidRPr="004D6998" w:rsidRDefault="006E2FD0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14:paraId="531984F8" w14:textId="77777777"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3008EB">
            <w:rPr>
              <w:noProof/>
            </w:rPr>
            <w:t>iv</w:t>
          </w:r>
          <w:r w:rsidRPr="004D6998">
            <w:fldChar w:fldCharType="end"/>
          </w:r>
        </w:p>
      </w:tc>
    </w:tr>
  </w:tbl>
  <w:p w14:paraId="7C050994" w14:textId="77777777" w:rsidR="006E2FD0" w:rsidRPr="00BE134F" w:rsidRDefault="006E2FD0" w:rsidP="00A41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70AC" w14:textId="77777777" w:rsidR="00750513" w:rsidRDefault="007505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="00DF635A" w:rsidRPr="0025191F" w14:paraId="34C6968C" w14:textId="77777777" w:rsidTr="00C41695">
      <w:tc>
        <w:tcPr>
          <w:tcW w:w="4732" w:type="pct"/>
          <w:vAlign w:val="center"/>
        </w:tcPr>
        <w:p w14:paraId="7BC8F651" w14:textId="77777777" w:rsidR="00DF635A" w:rsidRPr="00BE134F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eastAsia="Times New Roman" w:hAnsi="Arial" w:cs="Arial"/>
              <w:sz w:val="17"/>
              <w:szCs w:val="18"/>
              <w:lang w:eastAsia="ja-JP"/>
            </w:rPr>
          </w:pPr>
          <w:r w:rsidRPr="00BE134F">
            <w:rPr>
              <w:rFonts w:ascii="Arial" w:eastAsia="Times New Roman" w:hAnsi="Arial" w:cs="Arial"/>
              <w:noProof/>
              <w:sz w:val="17"/>
              <w:szCs w:val="18"/>
            </w:rPr>
            <w:drawing>
              <wp:anchor distT="0" distB="0" distL="114300" distR="114300" simplePos="0" relativeHeight="251660288" behindDoc="0" locked="0" layoutInCell="1" allowOverlap="1" wp14:anchorId="18208B1F" wp14:editId="3385DD35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 xml:space="preserve">Template provided at no charge by </w:t>
          </w:r>
          <w:hyperlink r:id="rId2" w:history="1">
            <w:r w:rsidRPr="00BE134F">
              <w:rPr>
                <w:rFonts w:ascii="Arial" w:eastAsia="Times New Roman" w:hAnsi="Arial" w:cs="Arial"/>
                <w:color w:val="0000FF"/>
                <w:sz w:val="17"/>
                <w:szCs w:val="18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ab/>
          </w:r>
        </w:p>
        <w:p w14:paraId="679E79E9" w14:textId="715C5A47" w:rsidR="00DF635A" w:rsidRPr="004D6998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14:paraId="45B7BC7B" w14:textId="77777777"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3008EB">
            <w:rPr>
              <w:noProof/>
            </w:rPr>
            <w:t>9</w:t>
          </w:r>
          <w:r w:rsidRPr="004D6998">
            <w:fldChar w:fldCharType="end"/>
          </w:r>
        </w:p>
      </w:tc>
    </w:tr>
  </w:tbl>
  <w:p w14:paraId="418A46DC" w14:textId="77777777"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2FB9" w14:textId="77777777" w:rsidR="008F18CF" w:rsidRDefault="008F18CF" w:rsidP="000C403C">
      <w:pPr>
        <w:spacing w:after="0"/>
      </w:pPr>
      <w:r>
        <w:separator/>
      </w:r>
    </w:p>
  </w:footnote>
  <w:footnote w:type="continuationSeparator" w:id="0">
    <w:p w14:paraId="4C2FF74C" w14:textId="77777777" w:rsidR="008F18CF" w:rsidRDefault="008F18CF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5453" w14:textId="77777777" w:rsidR="00750513" w:rsidRDefault="00750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5D01" w14:textId="1A0CB6F8" w:rsidR="006E2FD0" w:rsidRPr="00DF635A" w:rsidRDefault="00DF635A" w:rsidP="00DF635A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D15139">
      <w:rPr>
        <w:rFonts w:ascii="Haettenschweiler" w:eastAsia="Times New Roman" w:hAnsi="Haettenschweiler" w:cs="Arial"/>
        <w:noProof/>
        <w:color w:val="008000"/>
        <w:sz w:val="40"/>
        <w:lang w:eastAsia="ja-JP"/>
      </w:rPr>
      <w:drawing>
        <wp:inline distT="0" distB="0" distL="0" distR="0" wp14:anchorId="74D415A4" wp14:editId="074F34B6">
          <wp:extent cx="334370" cy="332883"/>
          <wp:effectExtent l="0" t="0" r="889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89" cy="3441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0A91" w14:textId="2BE74E03" w:rsidR="009B23B9" w:rsidRPr="009B23B9" w:rsidRDefault="004B5E21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sdt>
      <w:sdtPr>
        <w:rPr>
          <w:rFonts w:ascii="Arial" w:eastAsia="Times New Roman" w:hAnsi="Arial" w:cs="Arial"/>
          <w:b/>
          <w:sz w:val="20"/>
          <w:lang w:eastAsia="ja-JP"/>
        </w:rPr>
        <w:id w:val="-951013893"/>
        <w:docPartObj>
          <w:docPartGallery w:val="Watermarks"/>
          <w:docPartUnique/>
        </w:docPartObj>
      </w:sdtPr>
      <w:sdtContent>
        <w:r w:rsidRPr="004B5E21">
          <w:rPr>
            <w:rFonts w:ascii="Arial" w:eastAsia="Times New Roman" w:hAnsi="Arial" w:cs="Arial"/>
            <w:b/>
            <w:noProof/>
            <w:sz w:val="20"/>
            <w:lang w:eastAsia="ja-JP"/>
          </w:rPr>
          <w:pict w14:anchorId="5CC680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63970" o:spid="_x0000_s1028" type="#_x0000_t136" style="position:absolute;left:0;text-align:left;margin-left:0;margin-top:0;width:467.95pt;height:200.55pt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9B23B9" w:rsidRPr="00BE134F">
      <w:rPr>
        <w:rFonts w:ascii="Arial" w:eastAsia="Times New Roman" w:hAnsi="Arial" w:cs="Arial"/>
        <w:b/>
        <w:sz w:val="20"/>
        <w:lang w:eastAsia="ja-JP"/>
      </w:rPr>
      <w:tab/>
    </w:r>
    <w:r w:rsidR="009B23B9"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AF4D65">
      <w:rPr>
        <w:rFonts w:ascii="Haettenschweiler" w:eastAsia="Times New Roman" w:hAnsi="Haettenschweiler" w:cs="Arial"/>
        <w:noProof/>
        <w:color w:val="008000"/>
        <w:sz w:val="40"/>
        <w:lang w:eastAsia="ja-JP"/>
      </w:rPr>
      <w:drawing>
        <wp:inline distT="0" distB="0" distL="0" distR="0" wp14:anchorId="12758567" wp14:editId="2D5797CD">
          <wp:extent cx="334370" cy="332883"/>
          <wp:effectExtent l="0" t="0" r="889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89" cy="3441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4781" w14:textId="77777777" w:rsidR="00F66991" w:rsidRDefault="00F66991" w:rsidP="00DF635A">
    <w:pPr>
      <w:pStyle w:val="Header"/>
      <w:rPr>
        <w:lang w:val="en-IN"/>
      </w:rPr>
    </w:pPr>
  </w:p>
  <w:p w14:paraId="0987AAE7" w14:textId="41DE80C4" w:rsidR="00DF635A" w:rsidRDefault="00CB6CA8" w:rsidP="00DF635A">
    <w:pPr>
      <w:pStyle w:val="Header"/>
      <w:rPr>
        <w:lang w:val="en-IN"/>
      </w:rPr>
    </w:pPr>
    <w:r>
      <w:rPr>
        <w:lang w:val="en-IN"/>
      </w:rPr>
      <w:t>Creating a new</w:t>
    </w:r>
    <w:r w:rsidR="00615D86">
      <w:rPr>
        <w:lang w:val="en-IN"/>
      </w:rPr>
      <w:t xml:space="preserve"> VM</w:t>
    </w:r>
    <w:r>
      <w:rPr>
        <w:rFonts w:ascii="Haettenschweiler" w:eastAsia="Times New Roman" w:hAnsi="Haettenschweiler" w:cs="Arial"/>
        <w:noProof/>
        <w:color w:val="008000"/>
        <w:sz w:val="40"/>
        <w:lang w:eastAsia="ja-JP"/>
      </w:rPr>
      <w:t xml:space="preserve"> </w:t>
    </w:r>
    <w:r w:rsidR="00F66991">
      <w:rPr>
        <w:rFonts w:ascii="Haettenschweiler" w:eastAsia="Times New Roman" w:hAnsi="Haettenschweiler" w:cs="Arial"/>
        <w:noProof/>
        <w:color w:val="008000"/>
        <w:sz w:val="40"/>
        <w:lang w:eastAsia="ja-JP"/>
      </w:rPr>
      <w:drawing>
        <wp:inline distT="0" distB="0" distL="0" distR="0" wp14:anchorId="08BD8DA2" wp14:editId="6AEF2AB5">
          <wp:extent cx="334370" cy="332883"/>
          <wp:effectExtent l="0" t="0" r="889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89" cy="3441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0009A5D" w14:textId="0DB2AD67" w:rsidR="00615D86" w:rsidRPr="00615D86" w:rsidRDefault="00615D86" w:rsidP="00DF635A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9CFE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EA3AD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2ED7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ED72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94DA9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9602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9E84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45B8B"/>
    <w:multiLevelType w:val="hybridMultilevel"/>
    <w:tmpl w:val="4CBAF9F8"/>
    <w:lvl w:ilvl="0" w:tplc="2C869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B1E3B"/>
    <w:multiLevelType w:val="hybridMultilevel"/>
    <w:tmpl w:val="4C527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172CB"/>
    <w:multiLevelType w:val="hybridMultilevel"/>
    <w:tmpl w:val="5E7C1B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1F4E25"/>
    <w:multiLevelType w:val="hybridMultilevel"/>
    <w:tmpl w:val="F04AD46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D87B34"/>
    <w:multiLevelType w:val="hybridMultilevel"/>
    <w:tmpl w:val="8F1CB67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9D4103"/>
    <w:multiLevelType w:val="hybridMultilevel"/>
    <w:tmpl w:val="C0BEBB28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44C76"/>
    <w:multiLevelType w:val="hybridMultilevel"/>
    <w:tmpl w:val="B784B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4AE0179"/>
    <w:multiLevelType w:val="hybridMultilevel"/>
    <w:tmpl w:val="863E8CC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41397"/>
    <w:multiLevelType w:val="hybridMultilevel"/>
    <w:tmpl w:val="539272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E25C80"/>
    <w:multiLevelType w:val="hybridMultilevel"/>
    <w:tmpl w:val="BD027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925A2"/>
    <w:multiLevelType w:val="hybridMultilevel"/>
    <w:tmpl w:val="93C0A1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EC1CFD"/>
    <w:multiLevelType w:val="hybridMultilevel"/>
    <w:tmpl w:val="6FF68C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91AB2"/>
    <w:multiLevelType w:val="hybridMultilevel"/>
    <w:tmpl w:val="9A5A04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733A9"/>
    <w:multiLevelType w:val="hybridMultilevel"/>
    <w:tmpl w:val="44306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D7744"/>
    <w:multiLevelType w:val="hybridMultilevel"/>
    <w:tmpl w:val="DADE011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121ECE"/>
    <w:multiLevelType w:val="hybridMultilevel"/>
    <w:tmpl w:val="07522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80724"/>
    <w:multiLevelType w:val="hybridMultilevel"/>
    <w:tmpl w:val="65DC2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22879">
    <w:abstractNumId w:val="16"/>
    <w:lvlOverride w:ilvl="0">
      <w:startOverride w:val="1"/>
    </w:lvlOverride>
  </w:num>
  <w:num w:numId="2" w16cid:durableId="735320086">
    <w:abstractNumId w:val="26"/>
  </w:num>
  <w:num w:numId="3" w16cid:durableId="665523998">
    <w:abstractNumId w:val="16"/>
  </w:num>
  <w:num w:numId="4" w16cid:durableId="1232933189">
    <w:abstractNumId w:val="23"/>
  </w:num>
  <w:num w:numId="5" w16cid:durableId="237636687">
    <w:abstractNumId w:val="18"/>
  </w:num>
  <w:num w:numId="6" w16cid:durableId="2146044626">
    <w:abstractNumId w:val="16"/>
    <w:lvlOverride w:ilvl="0">
      <w:startOverride w:val="1"/>
    </w:lvlOverride>
  </w:num>
  <w:num w:numId="7" w16cid:durableId="406265350">
    <w:abstractNumId w:val="23"/>
    <w:lvlOverride w:ilvl="0">
      <w:startOverride w:val="1"/>
    </w:lvlOverride>
  </w:num>
  <w:num w:numId="8" w16cid:durableId="1587882030">
    <w:abstractNumId w:val="23"/>
    <w:lvlOverride w:ilvl="0">
      <w:startOverride w:val="1"/>
    </w:lvlOverride>
  </w:num>
  <w:num w:numId="9" w16cid:durableId="1482236605">
    <w:abstractNumId w:val="9"/>
  </w:num>
  <w:num w:numId="10" w16cid:durableId="1856533547">
    <w:abstractNumId w:val="9"/>
  </w:num>
  <w:num w:numId="11" w16cid:durableId="63381061">
    <w:abstractNumId w:val="7"/>
  </w:num>
  <w:num w:numId="12" w16cid:durableId="780614166">
    <w:abstractNumId w:val="7"/>
  </w:num>
  <w:num w:numId="13" w16cid:durableId="86852935">
    <w:abstractNumId w:val="8"/>
  </w:num>
  <w:num w:numId="14" w16cid:durableId="2016688203">
    <w:abstractNumId w:val="8"/>
  </w:num>
  <w:num w:numId="15" w16cid:durableId="1371102030">
    <w:abstractNumId w:val="3"/>
  </w:num>
  <w:num w:numId="16" w16cid:durableId="959798568">
    <w:abstractNumId w:val="3"/>
  </w:num>
  <w:num w:numId="17" w16cid:durableId="586692146">
    <w:abstractNumId w:val="6"/>
  </w:num>
  <w:num w:numId="18" w16cid:durableId="1177962132">
    <w:abstractNumId w:val="5"/>
  </w:num>
  <w:num w:numId="19" w16cid:durableId="1455371330">
    <w:abstractNumId w:val="4"/>
  </w:num>
  <w:num w:numId="20" w16cid:durableId="2059235854">
    <w:abstractNumId w:val="2"/>
  </w:num>
  <w:num w:numId="21" w16cid:durableId="1326545266">
    <w:abstractNumId w:val="1"/>
  </w:num>
  <w:num w:numId="22" w16cid:durableId="613252477">
    <w:abstractNumId w:val="0"/>
  </w:num>
  <w:num w:numId="23" w16cid:durableId="1183057018">
    <w:abstractNumId w:val="15"/>
  </w:num>
  <w:num w:numId="24" w16cid:durableId="1089081494">
    <w:abstractNumId w:val="12"/>
  </w:num>
  <w:num w:numId="25" w16cid:durableId="1137451801">
    <w:abstractNumId w:val="20"/>
  </w:num>
  <w:num w:numId="26" w16cid:durableId="343632024">
    <w:abstractNumId w:val="17"/>
  </w:num>
  <w:num w:numId="27" w16cid:durableId="1867910398">
    <w:abstractNumId w:val="10"/>
  </w:num>
  <w:num w:numId="28" w16cid:durableId="594094476">
    <w:abstractNumId w:val="24"/>
  </w:num>
  <w:num w:numId="29" w16cid:durableId="381756534">
    <w:abstractNumId w:val="19"/>
  </w:num>
  <w:num w:numId="30" w16cid:durableId="1775244045">
    <w:abstractNumId w:val="13"/>
  </w:num>
  <w:num w:numId="31" w16cid:durableId="411897921">
    <w:abstractNumId w:val="14"/>
  </w:num>
  <w:num w:numId="32" w16cid:durableId="270937471">
    <w:abstractNumId w:val="21"/>
  </w:num>
  <w:num w:numId="33" w16cid:durableId="93401773">
    <w:abstractNumId w:val="22"/>
  </w:num>
  <w:num w:numId="34" w16cid:durableId="1656571115">
    <w:abstractNumId w:val="27"/>
  </w:num>
  <w:num w:numId="35" w16cid:durableId="559174103">
    <w:abstractNumId w:val="29"/>
  </w:num>
  <w:num w:numId="36" w16cid:durableId="2066248564">
    <w:abstractNumId w:val="11"/>
  </w:num>
  <w:num w:numId="37" w16cid:durableId="845170578">
    <w:abstractNumId w:val="28"/>
  </w:num>
  <w:num w:numId="38" w16cid:durableId="920525811">
    <w:abstractNumId w:val="25"/>
  </w:num>
  <w:num w:numId="39" w16cid:durableId="404450012">
    <w:abstractNumId w:val="30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o, Sheshadri">
    <w15:presenceInfo w15:providerId="AD" w15:userId="S::Sheshadri_Rao@DELL.com::10df3078-aef6-4462-99cd-38b371752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1"/>
  </w:docVars>
  <w:rsids>
    <w:rsidRoot w:val="001E2996"/>
    <w:rsid w:val="000001E3"/>
    <w:rsid w:val="0000306D"/>
    <w:rsid w:val="000067CD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19EC"/>
    <w:rsid w:val="000923FF"/>
    <w:rsid w:val="00092CD5"/>
    <w:rsid w:val="000968AF"/>
    <w:rsid w:val="000A147F"/>
    <w:rsid w:val="000A2232"/>
    <w:rsid w:val="000A569D"/>
    <w:rsid w:val="000A7A12"/>
    <w:rsid w:val="000B10E9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0786"/>
    <w:rsid w:val="001020F6"/>
    <w:rsid w:val="00104BEE"/>
    <w:rsid w:val="001101AD"/>
    <w:rsid w:val="001123A3"/>
    <w:rsid w:val="00117866"/>
    <w:rsid w:val="001320F8"/>
    <w:rsid w:val="00134E34"/>
    <w:rsid w:val="00135B78"/>
    <w:rsid w:val="001407D7"/>
    <w:rsid w:val="00143DF7"/>
    <w:rsid w:val="00150628"/>
    <w:rsid w:val="0015102F"/>
    <w:rsid w:val="00152877"/>
    <w:rsid w:val="00153B08"/>
    <w:rsid w:val="001562D6"/>
    <w:rsid w:val="00161277"/>
    <w:rsid w:val="00162518"/>
    <w:rsid w:val="00170F14"/>
    <w:rsid w:val="00174FA9"/>
    <w:rsid w:val="00185BC7"/>
    <w:rsid w:val="00194894"/>
    <w:rsid w:val="0019748D"/>
    <w:rsid w:val="00197CEA"/>
    <w:rsid w:val="001A0DAD"/>
    <w:rsid w:val="001A7E87"/>
    <w:rsid w:val="001B0C57"/>
    <w:rsid w:val="001B3CED"/>
    <w:rsid w:val="001B4E71"/>
    <w:rsid w:val="001C0E9C"/>
    <w:rsid w:val="001C15B0"/>
    <w:rsid w:val="001C4F4F"/>
    <w:rsid w:val="001C62E4"/>
    <w:rsid w:val="001C6B3D"/>
    <w:rsid w:val="001D05A6"/>
    <w:rsid w:val="001D1903"/>
    <w:rsid w:val="001D1D64"/>
    <w:rsid w:val="001D2671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1475"/>
    <w:rsid w:val="00213D3F"/>
    <w:rsid w:val="00222E1E"/>
    <w:rsid w:val="0022456A"/>
    <w:rsid w:val="002326A5"/>
    <w:rsid w:val="00232759"/>
    <w:rsid w:val="00234D51"/>
    <w:rsid w:val="0023651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2572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25E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3349"/>
    <w:rsid w:val="00335AC4"/>
    <w:rsid w:val="003364A0"/>
    <w:rsid w:val="0034073E"/>
    <w:rsid w:val="003519F9"/>
    <w:rsid w:val="00353E4F"/>
    <w:rsid w:val="00354379"/>
    <w:rsid w:val="0038190E"/>
    <w:rsid w:val="00381AEB"/>
    <w:rsid w:val="00382976"/>
    <w:rsid w:val="003852A3"/>
    <w:rsid w:val="003871C6"/>
    <w:rsid w:val="003935BD"/>
    <w:rsid w:val="00394489"/>
    <w:rsid w:val="00395A96"/>
    <w:rsid w:val="00397E26"/>
    <w:rsid w:val="003B21B5"/>
    <w:rsid w:val="003C32FA"/>
    <w:rsid w:val="003C548D"/>
    <w:rsid w:val="003C6084"/>
    <w:rsid w:val="003D1BDD"/>
    <w:rsid w:val="003D38F7"/>
    <w:rsid w:val="003D4BEC"/>
    <w:rsid w:val="003D5566"/>
    <w:rsid w:val="003E1755"/>
    <w:rsid w:val="003E20E1"/>
    <w:rsid w:val="003F0816"/>
    <w:rsid w:val="004017D9"/>
    <w:rsid w:val="00403459"/>
    <w:rsid w:val="00404B3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59F8"/>
    <w:rsid w:val="00465C5B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967B0"/>
    <w:rsid w:val="004A1554"/>
    <w:rsid w:val="004A5007"/>
    <w:rsid w:val="004A77DD"/>
    <w:rsid w:val="004B2EB7"/>
    <w:rsid w:val="004B5E21"/>
    <w:rsid w:val="004D264D"/>
    <w:rsid w:val="004D4A01"/>
    <w:rsid w:val="004D6998"/>
    <w:rsid w:val="004D73FB"/>
    <w:rsid w:val="004E389D"/>
    <w:rsid w:val="004F051E"/>
    <w:rsid w:val="004F22D2"/>
    <w:rsid w:val="004F2A4C"/>
    <w:rsid w:val="004F7C4C"/>
    <w:rsid w:val="00501CCD"/>
    <w:rsid w:val="0050378B"/>
    <w:rsid w:val="00506196"/>
    <w:rsid w:val="0050714F"/>
    <w:rsid w:val="00513DB7"/>
    <w:rsid w:val="0051585B"/>
    <w:rsid w:val="00524C84"/>
    <w:rsid w:val="00526AE1"/>
    <w:rsid w:val="00531414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106"/>
    <w:rsid w:val="00572E83"/>
    <w:rsid w:val="00574571"/>
    <w:rsid w:val="00575B29"/>
    <w:rsid w:val="00581C8E"/>
    <w:rsid w:val="00581CA2"/>
    <w:rsid w:val="00585C32"/>
    <w:rsid w:val="005876C2"/>
    <w:rsid w:val="005921D5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1558"/>
    <w:rsid w:val="005F70DA"/>
    <w:rsid w:val="0060088F"/>
    <w:rsid w:val="00602850"/>
    <w:rsid w:val="00604107"/>
    <w:rsid w:val="0060491A"/>
    <w:rsid w:val="006071B3"/>
    <w:rsid w:val="00615D86"/>
    <w:rsid w:val="00624D4F"/>
    <w:rsid w:val="00630F17"/>
    <w:rsid w:val="00635541"/>
    <w:rsid w:val="00636999"/>
    <w:rsid w:val="00640459"/>
    <w:rsid w:val="0064056C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3153"/>
    <w:rsid w:val="00685FB4"/>
    <w:rsid w:val="00691F20"/>
    <w:rsid w:val="0069247A"/>
    <w:rsid w:val="00697716"/>
    <w:rsid w:val="006A149A"/>
    <w:rsid w:val="006A4AFD"/>
    <w:rsid w:val="006B08A8"/>
    <w:rsid w:val="006B175B"/>
    <w:rsid w:val="006B20BB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06F01"/>
    <w:rsid w:val="00710DF6"/>
    <w:rsid w:val="00712911"/>
    <w:rsid w:val="00715E27"/>
    <w:rsid w:val="00716C6C"/>
    <w:rsid w:val="007228D6"/>
    <w:rsid w:val="00730E2B"/>
    <w:rsid w:val="00735B0C"/>
    <w:rsid w:val="00737145"/>
    <w:rsid w:val="00741EA9"/>
    <w:rsid w:val="00750513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A6D94"/>
    <w:rsid w:val="007B0FDB"/>
    <w:rsid w:val="007B3C47"/>
    <w:rsid w:val="007B4B1B"/>
    <w:rsid w:val="007B5FD4"/>
    <w:rsid w:val="007B6029"/>
    <w:rsid w:val="007C4350"/>
    <w:rsid w:val="007D7AC3"/>
    <w:rsid w:val="007E07EE"/>
    <w:rsid w:val="007E4D9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3440E"/>
    <w:rsid w:val="00840CFA"/>
    <w:rsid w:val="00843FE6"/>
    <w:rsid w:val="00845822"/>
    <w:rsid w:val="00846211"/>
    <w:rsid w:val="00851ED3"/>
    <w:rsid w:val="00862E1E"/>
    <w:rsid w:val="00865CB6"/>
    <w:rsid w:val="00871537"/>
    <w:rsid w:val="00877DBC"/>
    <w:rsid w:val="0088481A"/>
    <w:rsid w:val="008866DF"/>
    <w:rsid w:val="008924BD"/>
    <w:rsid w:val="00894E36"/>
    <w:rsid w:val="0089594B"/>
    <w:rsid w:val="008A3046"/>
    <w:rsid w:val="008A5471"/>
    <w:rsid w:val="008A5E04"/>
    <w:rsid w:val="008A5F5D"/>
    <w:rsid w:val="008A6EBF"/>
    <w:rsid w:val="008A72FA"/>
    <w:rsid w:val="008A7589"/>
    <w:rsid w:val="008B3892"/>
    <w:rsid w:val="008B4C69"/>
    <w:rsid w:val="008B5FDE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18CF"/>
    <w:rsid w:val="008F7B9E"/>
    <w:rsid w:val="00900613"/>
    <w:rsid w:val="00901DC6"/>
    <w:rsid w:val="00901FFE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5782"/>
    <w:rsid w:val="00937A12"/>
    <w:rsid w:val="00942389"/>
    <w:rsid w:val="009470AF"/>
    <w:rsid w:val="009507F6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4549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B24D0"/>
    <w:rsid w:val="009C26A5"/>
    <w:rsid w:val="009C6FA9"/>
    <w:rsid w:val="009C7DE5"/>
    <w:rsid w:val="009D3520"/>
    <w:rsid w:val="009D48A0"/>
    <w:rsid w:val="009D59BA"/>
    <w:rsid w:val="009D62A9"/>
    <w:rsid w:val="009D7E87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0F06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E7B"/>
    <w:rsid w:val="00A57F64"/>
    <w:rsid w:val="00A60BC1"/>
    <w:rsid w:val="00A66409"/>
    <w:rsid w:val="00A72D45"/>
    <w:rsid w:val="00A96FDC"/>
    <w:rsid w:val="00A97A41"/>
    <w:rsid w:val="00AB0C60"/>
    <w:rsid w:val="00AD05D1"/>
    <w:rsid w:val="00AD7195"/>
    <w:rsid w:val="00AE0E4B"/>
    <w:rsid w:val="00AE1ED5"/>
    <w:rsid w:val="00AE7113"/>
    <w:rsid w:val="00AF4D65"/>
    <w:rsid w:val="00B0690C"/>
    <w:rsid w:val="00B177F3"/>
    <w:rsid w:val="00B22B7D"/>
    <w:rsid w:val="00B23564"/>
    <w:rsid w:val="00B26668"/>
    <w:rsid w:val="00B35324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2E55"/>
    <w:rsid w:val="00B6557C"/>
    <w:rsid w:val="00B6695B"/>
    <w:rsid w:val="00B67C9B"/>
    <w:rsid w:val="00B71203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BF76A8"/>
    <w:rsid w:val="00C0044C"/>
    <w:rsid w:val="00C02D54"/>
    <w:rsid w:val="00C02E50"/>
    <w:rsid w:val="00C032BA"/>
    <w:rsid w:val="00C03F31"/>
    <w:rsid w:val="00C04BC1"/>
    <w:rsid w:val="00C068E0"/>
    <w:rsid w:val="00C120CB"/>
    <w:rsid w:val="00C13B4E"/>
    <w:rsid w:val="00C16F3A"/>
    <w:rsid w:val="00C24951"/>
    <w:rsid w:val="00C27261"/>
    <w:rsid w:val="00C2783F"/>
    <w:rsid w:val="00C35B7F"/>
    <w:rsid w:val="00C37A85"/>
    <w:rsid w:val="00C44F33"/>
    <w:rsid w:val="00C46DFD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1F48"/>
    <w:rsid w:val="00CA20A8"/>
    <w:rsid w:val="00CA70EF"/>
    <w:rsid w:val="00CB2C15"/>
    <w:rsid w:val="00CB6ACD"/>
    <w:rsid w:val="00CB6CA8"/>
    <w:rsid w:val="00CB7AEE"/>
    <w:rsid w:val="00CD5972"/>
    <w:rsid w:val="00CD6369"/>
    <w:rsid w:val="00CE15D7"/>
    <w:rsid w:val="00CE5CB9"/>
    <w:rsid w:val="00CF7A1C"/>
    <w:rsid w:val="00D03E0B"/>
    <w:rsid w:val="00D04DE6"/>
    <w:rsid w:val="00D15139"/>
    <w:rsid w:val="00D1772D"/>
    <w:rsid w:val="00D209BC"/>
    <w:rsid w:val="00D21A96"/>
    <w:rsid w:val="00D21F95"/>
    <w:rsid w:val="00D326C7"/>
    <w:rsid w:val="00D36579"/>
    <w:rsid w:val="00D41013"/>
    <w:rsid w:val="00D457E0"/>
    <w:rsid w:val="00D458C1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82AEE"/>
    <w:rsid w:val="00D9080B"/>
    <w:rsid w:val="00D90CE8"/>
    <w:rsid w:val="00D9588C"/>
    <w:rsid w:val="00DA0B2B"/>
    <w:rsid w:val="00DA6E69"/>
    <w:rsid w:val="00DA6FDB"/>
    <w:rsid w:val="00DA7066"/>
    <w:rsid w:val="00DB0360"/>
    <w:rsid w:val="00DB5FE9"/>
    <w:rsid w:val="00DB6517"/>
    <w:rsid w:val="00DB6C33"/>
    <w:rsid w:val="00DC08D6"/>
    <w:rsid w:val="00DC0CAF"/>
    <w:rsid w:val="00DC39FE"/>
    <w:rsid w:val="00DC49B0"/>
    <w:rsid w:val="00DC599A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980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76314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206E"/>
    <w:rsid w:val="00F03E36"/>
    <w:rsid w:val="00F04E26"/>
    <w:rsid w:val="00F05340"/>
    <w:rsid w:val="00F11F87"/>
    <w:rsid w:val="00F149C9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66991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0DC5"/>
    <w:rsid w:val="00FE2D78"/>
    <w:rsid w:val="00FE46A3"/>
    <w:rsid w:val="00FF0020"/>
    <w:rsid w:val="00FF1E23"/>
    <w:rsid w:val="00FF46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79622A"/>
  <w15:docId w15:val="{1A42DD43-2155-4987-9B97-F476DB2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314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14"/>
    <w:rPr>
      <w:rFonts w:asciiTheme="majorHAnsi" w:eastAsiaTheme="majorEastAsia" w:hAnsiTheme="majorHAnsi" w:cstheme="majorBidi"/>
      <w:b/>
      <w:bCs/>
      <w:color w:val="00206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394489"/>
    <w:pPr>
      <w:jc w:val="center"/>
    </w:pPr>
    <w:rPr>
      <w:rFonts w:asciiTheme="majorHAnsi" w:hAnsiTheme="majorHAnsi"/>
      <w:b/>
      <w:color w:val="00206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974549"/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7E8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70C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E87"/>
    <w:rPr>
      <w:rFonts w:asciiTheme="majorHAnsi" w:eastAsiaTheme="majorEastAsia" w:hAnsiTheme="majorHAnsi" w:cstheme="majorBidi"/>
      <w:b/>
      <w:color w:val="0070C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styleId="ListNumber5">
    <w:name w:val="List Number 5"/>
    <w:basedOn w:val="Normal"/>
    <w:uiPriority w:val="99"/>
    <w:unhideWhenUsed/>
    <w:rsid w:val="003D5566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unhideWhenUsed/>
    <w:rsid w:val="003D5566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unhideWhenUsed/>
    <w:rsid w:val="003D5566"/>
    <w:pPr>
      <w:numPr>
        <w:numId w:val="21"/>
      </w:numPr>
      <w:contextualSpacing/>
    </w:pPr>
  </w:style>
  <w:style w:type="paragraph" w:styleId="ListBullet3">
    <w:name w:val="List Bullet 3"/>
    <w:basedOn w:val="Normal"/>
    <w:uiPriority w:val="99"/>
    <w:unhideWhenUsed/>
    <w:rsid w:val="00DB6517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unhideWhenUsed/>
    <w:rsid w:val="00DB6517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DB6517"/>
    <w:pPr>
      <w:numPr>
        <w:numId w:val="1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20B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C120C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120C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85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00FDE-6D79-4FC4-8C1F-F4963D2425C2}" type="doc">
      <dgm:prSet loTypeId="urn:microsoft.com/office/officeart/2005/8/layout/radial2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FBC8149-77E9-4CF5-A45D-FC011770DE58}">
      <dgm:prSet phldrT="[Text]"/>
      <dgm:spPr/>
      <dgm:t>
        <a:bodyPr/>
        <a:lstStyle/>
        <a:p>
          <a:r>
            <a:rPr lang="en-IN"/>
            <a:t>Create VM</a:t>
          </a:r>
        </a:p>
      </dgm:t>
    </dgm:pt>
    <dgm:pt modelId="{E7B408DC-E7EE-47BB-9C50-89B5B4EA2F82}" type="parTrans" cxnId="{252FC643-8547-4798-8BBD-6653C08B36DB}">
      <dgm:prSet/>
      <dgm:spPr/>
      <dgm:t>
        <a:bodyPr/>
        <a:lstStyle/>
        <a:p>
          <a:endParaRPr lang="en-IN"/>
        </a:p>
      </dgm:t>
    </dgm:pt>
    <dgm:pt modelId="{69938775-9600-4FEE-AA30-712A6A1CB7B5}" type="sibTrans" cxnId="{252FC643-8547-4798-8BBD-6653C08B36DB}">
      <dgm:prSet/>
      <dgm:spPr/>
      <dgm:t>
        <a:bodyPr/>
        <a:lstStyle/>
        <a:p>
          <a:endParaRPr lang="en-IN"/>
        </a:p>
      </dgm:t>
    </dgm:pt>
    <dgm:pt modelId="{90F0D807-5FB8-49BE-A88B-A01C418582F9}">
      <dgm:prSet phldrT="[Text]"/>
      <dgm:spPr/>
      <dgm:t>
        <a:bodyPr/>
        <a:lstStyle/>
        <a:p>
          <a:r>
            <a:rPr lang="en-IN" u="none"/>
            <a:t>Create multiple VMs based on the storage capability of your host OS</a:t>
          </a:r>
        </a:p>
      </dgm:t>
    </dgm:pt>
    <dgm:pt modelId="{044EDF52-052A-4C40-B358-02CE77E4B171}" type="parTrans" cxnId="{15F21F3E-843F-4741-BC65-79FE52D51DFF}">
      <dgm:prSet/>
      <dgm:spPr/>
      <dgm:t>
        <a:bodyPr/>
        <a:lstStyle/>
        <a:p>
          <a:endParaRPr lang="en-IN"/>
        </a:p>
      </dgm:t>
    </dgm:pt>
    <dgm:pt modelId="{B25A1EB7-B585-427F-8AD9-B59CEAD423A5}" type="sibTrans" cxnId="{15F21F3E-843F-4741-BC65-79FE52D51DFF}">
      <dgm:prSet/>
      <dgm:spPr/>
      <dgm:t>
        <a:bodyPr/>
        <a:lstStyle/>
        <a:p>
          <a:endParaRPr lang="en-IN"/>
        </a:p>
      </dgm:t>
    </dgm:pt>
    <dgm:pt modelId="{81D5CC02-F367-4762-B80A-0AA0DFB64D59}">
      <dgm:prSet phldrT="[Text]"/>
      <dgm:spPr/>
      <dgm:t>
        <a:bodyPr/>
        <a:lstStyle/>
        <a:p>
          <a:r>
            <a:rPr lang="en-IN"/>
            <a:t>Open VM</a:t>
          </a:r>
        </a:p>
      </dgm:t>
    </dgm:pt>
    <dgm:pt modelId="{6CE1DC6C-D136-44C5-B402-66A91E35510F}" type="parTrans" cxnId="{67168D44-25AB-4AE1-9CE7-2D32A015F8ED}">
      <dgm:prSet/>
      <dgm:spPr/>
      <dgm:t>
        <a:bodyPr/>
        <a:lstStyle/>
        <a:p>
          <a:endParaRPr lang="en-IN"/>
        </a:p>
      </dgm:t>
    </dgm:pt>
    <dgm:pt modelId="{96FCA1C7-633D-461C-9EB9-EA903DD37F6A}" type="sibTrans" cxnId="{67168D44-25AB-4AE1-9CE7-2D32A015F8ED}">
      <dgm:prSet/>
      <dgm:spPr/>
      <dgm:t>
        <a:bodyPr/>
        <a:lstStyle/>
        <a:p>
          <a:endParaRPr lang="en-IN"/>
        </a:p>
      </dgm:t>
    </dgm:pt>
    <dgm:pt modelId="{577DE641-9906-4E77-B7EF-E0A678BC2ACC}">
      <dgm:prSet phldrT="[Text]"/>
      <dgm:spPr/>
      <dgm:t>
        <a:bodyPr/>
        <a:lstStyle/>
        <a:p>
          <a:r>
            <a:rPr lang="en-IN" u="none"/>
            <a:t>Open one or more existing VMs after creating them</a:t>
          </a:r>
        </a:p>
      </dgm:t>
    </dgm:pt>
    <dgm:pt modelId="{8E6CAB10-642E-4AFF-97FA-68ABB4595047}" type="parTrans" cxnId="{9C036F4C-94B0-451F-8EA6-9803FC303E3B}">
      <dgm:prSet/>
      <dgm:spPr/>
      <dgm:t>
        <a:bodyPr/>
        <a:lstStyle/>
        <a:p>
          <a:endParaRPr lang="en-IN"/>
        </a:p>
      </dgm:t>
    </dgm:pt>
    <dgm:pt modelId="{FD072C8B-F055-4CF8-98D6-114239BAD9BE}" type="sibTrans" cxnId="{9C036F4C-94B0-451F-8EA6-9803FC303E3B}">
      <dgm:prSet/>
      <dgm:spPr/>
      <dgm:t>
        <a:bodyPr/>
        <a:lstStyle/>
        <a:p>
          <a:endParaRPr lang="en-IN"/>
        </a:p>
      </dgm:t>
    </dgm:pt>
    <dgm:pt modelId="{234E02E4-D860-4126-BC16-6028257024B2}">
      <dgm:prSet phldrT="[Text]"/>
      <dgm:spPr/>
      <dgm:t>
        <a:bodyPr/>
        <a:lstStyle/>
        <a:p>
          <a:r>
            <a:rPr lang="en-IN"/>
            <a:t>Connect a VM</a:t>
          </a:r>
        </a:p>
      </dgm:t>
    </dgm:pt>
    <dgm:pt modelId="{4E1217FF-41D5-4D0A-921A-4118902FE8ED}" type="parTrans" cxnId="{DDC552C3-3664-4DB6-A03A-A1F2F1EE739C}">
      <dgm:prSet/>
      <dgm:spPr/>
      <dgm:t>
        <a:bodyPr/>
        <a:lstStyle/>
        <a:p>
          <a:endParaRPr lang="en-IN"/>
        </a:p>
      </dgm:t>
    </dgm:pt>
    <dgm:pt modelId="{345E6F70-2AF6-4F2F-9BCF-7290C76947F7}" type="sibTrans" cxnId="{DDC552C3-3664-4DB6-A03A-A1F2F1EE739C}">
      <dgm:prSet/>
      <dgm:spPr/>
      <dgm:t>
        <a:bodyPr/>
        <a:lstStyle/>
        <a:p>
          <a:endParaRPr lang="en-IN"/>
        </a:p>
      </dgm:t>
    </dgm:pt>
    <dgm:pt modelId="{082D410D-8D95-476B-B558-B75A60626522}">
      <dgm:prSet phldrT="[Text]"/>
      <dgm:spPr/>
      <dgm:t>
        <a:bodyPr/>
        <a:lstStyle/>
        <a:p>
          <a:r>
            <a:rPr lang="en-IN" u="none"/>
            <a:t>Connect the newly created VM to a remote server</a:t>
          </a:r>
        </a:p>
      </dgm:t>
    </dgm:pt>
    <dgm:pt modelId="{2AA6A674-83E7-42C5-9228-64EC92AC53B9}" type="parTrans" cxnId="{2DD177D6-AEBF-4AAF-8BD5-51EA317879B4}">
      <dgm:prSet/>
      <dgm:spPr/>
      <dgm:t>
        <a:bodyPr/>
        <a:lstStyle/>
        <a:p>
          <a:endParaRPr lang="en-IN"/>
        </a:p>
      </dgm:t>
    </dgm:pt>
    <dgm:pt modelId="{E2F72E56-05E8-4021-8E1D-77F651FBC1CD}" type="sibTrans" cxnId="{2DD177D6-AEBF-4AAF-8BD5-51EA317879B4}">
      <dgm:prSet/>
      <dgm:spPr/>
      <dgm:t>
        <a:bodyPr/>
        <a:lstStyle/>
        <a:p>
          <a:endParaRPr lang="en-IN"/>
        </a:p>
      </dgm:t>
    </dgm:pt>
    <dgm:pt modelId="{C7148D6C-3BB1-437D-9422-BB3FE8DF7206}" type="pres">
      <dgm:prSet presAssocID="{19200FDE-6D79-4FC4-8C1F-F4963D2425C2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8FD223A5-26A1-41A9-A307-FD1ABC2F98A1}" type="pres">
      <dgm:prSet presAssocID="{19200FDE-6D79-4FC4-8C1F-F4963D2425C2}" presName="cycle" presStyleCnt="0"/>
      <dgm:spPr/>
    </dgm:pt>
    <dgm:pt modelId="{16CBCAF6-0D73-4EA9-B46D-61C00E951B3D}" type="pres">
      <dgm:prSet presAssocID="{19200FDE-6D79-4FC4-8C1F-F4963D2425C2}" presName="centerShape" presStyleCnt="0"/>
      <dgm:spPr/>
    </dgm:pt>
    <dgm:pt modelId="{669A64C5-9FBE-43E2-B0A8-92A88E14D22A}" type="pres">
      <dgm:prSet presAssocID="{19200FDE-6D79-4FC4-8C1F-F4963D2425C2}" presName="connSite" presStyleLbl="node1" presStyleIdx="0" presStyleCnt="4"/>
      <dgm:spPr/>
    </dgm:pt>
    <dgm:pt modelId="{CAEDAA8B-5E4B-4A1D-B041-B4B95E476A26}" type="pres">
      <dgm:prSet presAssocID="{19200FDE-6D79-4FC4-8C1F-F4963D2425C2}" presName="visible" presStyleLbl="node1" presStyleIdx="0" presStyleCnt="4"/>
      <dgm:spPr>
        <a:blipFill>
          <a:blip xmlns:r="http://schemas.openxmlformats.org/officeDocument/2006/relationships" r:embed="rId1"/>
          <a:srcRect/>
          <a:stretch>
            <a:fillRect l="-22000" r="-22000"/>
          </a:stretch>
        </a:blipFill>
      </dgm:spPr>
    </dgm:pt>
    <dgm:pt modelId="{EFA3B472-4753-41D8-AF5F-A1C4BAAC40C5}" type="pres">
      <dgm:prSet presAssocID="{E7B408DC-E7EE-47BB-9C50-89B5B4EA2F82}" presName="Name25" presStyleLbl="parChTrans1D1" presStyleIdx="0" presStyleCnt="3"/>
      <dgm:spPr/>
    </dgm:pt>
    <dgm:pt modelId="{6240E1A7-7A91-4A42-8C13-DE40BF2AAD68}" type="pres">
      <dgm:prSet presAssocID="{7FBC8149-77E9-4CF5-A45D-FC011770DE58}" presName="node" presStyleCnt="0"/>
      <dgm:spPr/>
    </dgm:pt>
    <dgm:pt modelId="{DFCF0699-12B9-449B-852C-591D66148160}" type="pres">
      <dgm:prSet presAssocID="{7FBC8149-77E9-4CF5-A45D-FC011770DE58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935F0C7A-5590-498C-A152-E727475851C8}" type="pres">
      <dgm:prSet presAssocID="{7FBC8149-77E9-4CF5-A45D-FC011770DE58}" presName="childNode" presStyleLbl="revTx" presStyleIdx="0" presStyleCnt="3">
        <dgm:presLayoutVars>
          <dgm:bulletEnabled val="1"/>
        </dgm:presLayoutVars>
      </dgm:prSet>
      <dgm:spPr/>
    </dgm:pt>
    <dgm:pt modelId="{5E904504-2614-4E7C-A417-EAB014C06172}" type="pres">
      <dgm:prSet presAssocID="{6CE1DC6C-D136-44C5-B402-66A91E35510F}" presName="Name25" presStyleLbl="parChTrans1D1" presStyleIdx="1" presStyleCnt="3"/>
      <dgm:spPr/>
    </dgm:pt>
    <dgm:pt modelId="{584908D0-091F-4365-AEC1-DFEEBD83327E}" type="pres">
      <dgm:prSet presAssocID="{81D5CC02-F367-4762-B80A-0AA0DFB64D59}" presName="node" presStyleCnt="0"/>
      <dgm:spPr/>
    </dgm:pt>
    <dgm:pt modelId="{41813EB0-EB0C-472A-AA58-B6EC19DEFCB2}" type="pres">
      <dgm:prSet presAssocID="{81D5CC02-F367-4762-B80A-0AA0DFB64D59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1940E57E-025A-49DC-8304-57BD2FCDEE89}" type="pres">
      <dgm:prSet presAssocID="{81D5CC02-F367-4762-B80A-0AA0DFB64D59}" presName="childNode" presStyleLbl="revTx" presStyleIdx="1" presStyleCnt="3">
        <dgm:presLayoutVars>
          <dgm:bulletEnabled val="1"/>
        </dgm:presLayoutVars>
      </dgm:prSet>
      <dgm:spPr/>
    </dgm:pt>
    <dgm:pt modelId="{C97ECCC6-12D4-4DAB-AE43-A9CD97B34B4D}" type="pres">
      <dgm:prSet presAssocID="{4E1217FF-41D5-4D0A-921A-4118902FE8ED}" presName="Name25" presStyleLbl="parChTrans1D1" presStyleIdx="2" presStyleCnt="3"/>
      <dgm:spPr/>
    </dgm:pt>
    <dgm:pt modelId="{EFF2A94C-5AB8-4B1C-97B9-A29DDAAAF9B5}" type="pres">
      <dgm:prSet presAssocID="{234E02E4-D860-4126-BC16-6028257024B2}" presName="node" presStyleCnt="0"/>
      <dgm:spPr/>
    </dgm:pt>
    <dgm:pt modelId="{DB1477E6-FD5B-4DC3-8143-02C0B5E20FA0}" type="pres">
      <dgm:prSet presAssocID="{234E02E4-D860-4126-BC16-6028257024B2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B3252C25-9FA8-41A3-88B9-9B792C08DCC8}" type="pres">
      <dgm:prSet presAssocID="{234E02E4-D860-4126-BC16-6028257024B2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B87D8E07-A764-4FF2-8B57-3CF6CBE78D52}" type="presOf" srcId="{6CE1DC6C-D136-44C5-B402-66A91E35510F}" destId="{5E904504-2614-4E7C-A417-EAB014C06172}" srcOrd="0" destOrd="0" presId="urn:microsoft.com/office/officeart/2005/8/layout/radial2"/>
    <dgm:cxn modelId="{04A59418-E43D-46FD-81A7-BA7663884115}" type="presOf" srcId="{234E02E4-D860-4126-BC16-6028257024B2}" destId="{DB1477E6-FD5B-4DC3-8143-02C0B5E20FA0}" srcOrd="0" destOrd="0" presId="urn:microsoft.com/office/officeart/2005/8/layout/radial2"/>
    <dgm:cxn modelId="{BEFE9F2C-55E9-4AF4-9169-F049EE6F1EA3}" type="presOf" srcId="{577DE641-9906-4E77-B7EF-E0A678BC2ACC}" destId="{1940E57E-025A-49DC-8304-57BD2FCDEE89}" srcOrd="0" destOrd="0" presId="urn:microsoft.com/office/officeart/2005/8/layout/radial2"/>
    <dgm:cxn modelId="{15F21F3E-843F-4741-BC65-79FE52D51DFF}" srcId="{7FBC8149-77E9-4CF5-A45D-FC011770DE58}" destId="{90F0D807-5FB8-49BE-A88B-A01C418582F9}" srcOrd="0" destOrd="0" parTransId="{044EDF52-052A-4C40-B358-02CE77E4B171}" sibTransId="{B25A1EB7-B585-427F-8AD9-B59CEAD423A5}"/>
    <dgm:cxn modelId="{565B4F40-91AF-49BF-905D-0DA1DEA9D474}" type="presOf" srcId="{4E1217FF-41D5-4D0A-921A-4118902FE8ED}" destId="{C97ECCC6-12D4-4DAB-AE43-A9CD97B34B4D}" srcOrd="0" destOrd="0" presId="urn:microsoft.com/office/officeart/2005/8/layout/radial2"/>
    <dgm:cxn modelId="{5638B043-21E8-412F-8633-F97558991111}" type="presOf" srcId="{7FBC8149-77E9-4CF5-A45D-FC011770DE58}" destId="{DFCF0699-12B9-449B-852C-591D66148160}" srcOrd="0" destOrd="0" presId="urn:microsoft.com/office/officeart/2005/8/layout/radial2"/>
    <dgm:cxn modelId="{252FC643-8547-4798-8BBD-6653C08B36DB}" srcId="{19200FDE-6D79-4FC4-8C1F-F4963D2425C2}" destId="{7FBC8149-77E9-4CF5-A45D-FC011770DE58}" srcOrd="0" destOrd="0" parTransId="{E7B408DC-E7EE-47BB-9C50-89B5B4EA2F82}" sibTransId="{69938775-9600-4FEE-AA30-712A6A1CB7B5}"/>
    <dgm:cxn modelId="{67168D44-25AB-4AE1-9CE7-2D32A015F8ED}" srcId="{19200FDE-6D79-4FC4-8C1F-F4963D2425C2}" destId="{81D5CC02-F367-4762-B80A-0AA0DFB64D59}" srcOrd="1" destOrd="0" parTransId="{6CE1DC6C-D136-44C5-B402-66A91E35510F}" sibTransId="{96FCA1C7-633D-461C-9EB9-EA903DD37F6A}"/>
    <dgm:cxn modelId="{C89FEA49-5438-44B5-BF93-B3C2658485E4}" type="presOf" srcId="{E7B408DC-E7EE-47BB-9C50-89B5B4EA2F82}" destId="{EFA3B472-4753-41D8-AF5F-A1C4BAAC40C5}" srcOrd="0" destOrd="0" presId="urn:microsoft.com/office/officeart/2005/8/layout/radial2"/>
    <dgm:cxn modelId="{9C036F4C-94B0-451F-8EA6-9803FC303E3B}" srcId="{81D5CC02-F367-4762-B80A-0AA0DFB64D59}" destId="{577DE641-9906-4E77-B7EF-E0A678BC2ACC}" srcOrd="0" destOrd="0" parTransId="{8E6CAB10-642E-4AFF-97FA-68ABB4595047}" sibTransId="{FD072C8B-F055-4CF8-98D6-114239BAD9BE}"/>
    <dgm:cxn modelId="{DDC552C3-3664-4DB6-A03A-A1F2F1EE739C}" srcId="{19200FDE-6D79-4FC4-8C1F-F4963D2425C2}" destId="{234E02E4-D860-4126-BC16-6028257024B2}" srcOrd="2" destOrd="0" parTransId="{4E1217FF-41D5-4D0A-921A-4118902FE8ED}" sibTransId="{345E6F70-2AF6-4F2F-9BCF-7290C76947F7}"/>
    <dgm:cxn modelId="{2DD177D6-AEBF-4AAF-8BD5-51EA317879B4}" srcId="{234E02E4-D860-4126-BC16-6028257024B2}" destId="{082D410D-8D95-476B-B558-B75A60626522}" srcOrd="0" destOrd="0" parTransId="{2AA6A674-83E7-42C5-9228-64EC92AC53B9}" sibTransId="{E2F72E56-05E8-4021-8E1D-77F651FBC1CD}"/>
    <dgm:cxn modelId="{B64D83DB-C9AE-4631-8C72-C7939B03B870}" type="presOf" srcId="{082D410D-8D95-476B-B558-B75A60626522}" destId="{B3252C25-9FA8-41A3-88B9-9B792C08DCC8}" srcOrd="0" destOrd="0" presId="urn:microsoft.com/office/officeart/2005/8/layout/radial2"/>
    <dgm:cxn modelId="{F240BFDC-36A7-4349-988C-8CB9FD852B61}" type="presOf" srcId="{81D5CC02-F367-4762-B80A-0AA0DFB64D59}" destId="{41813EB0-EB0C-472A-AA58-B6EC19DEFCB2}" srcOrd="0" destOrd="0" presId="urn:microsoft.com/office/officeart/2005/8/layout/radial2"/>
    <dgm:cxn modelId="{9A41A6DD-6419-41F3-9133-C16D1FC5176E}" type="presOf" srcId="{90F0D807-5FB8-49BE-A88B-A01C418582F9}" destId="{935F0C7A-5590-498C-A152-E727475851C8}" srcOrd="0" destOrd="0" presId="urn:microsoft.com/office/officeart/2005/8/layout/radial2"/>
    <dgm:cxn modelId="{C230BDF7-91B2-495D-A9F3-5220E9449ED3}" type="presOf" srcId="{19200FDE-6D79-4FC4-8C1F-F4963D2425C2}" destId="{C7148D6C-3BB1-437D-9422-BB3FE8DF7206}" srcOrd="0" destOrd="0" presId="urn:microsoft.com/office/officeart/2005/8/layout/radial2"/>
    <dgm:cxn modelId="{4B288D22-AA1F-43B6-BB0E-0E70FB25BA94}" type="presParOf" srcId="{C7148D6C-3BB1-437D-9422-BB3FE8DF7206}" destId="{8FD223A5-26A1-41A9-A307-FD1ABC2F98A1}" srcOrd="0" destOrd="0" presId="urn:microsoft.com/office/officeart/2005/8/layout/radial2"/>
    <dgm:cxn modelId="{C52D5603-D1DF-43EB-8661-6823C5C731D1}" type="presParOf" srcId="{8FD223A5-26A1-41A9-A307-FD1ABC2F98A1}" destId="{16CBCAF6-0D73-4EA9-B46D-61C00E951B3D}" srcOrd="0" destOrd="0" presId="urn:microsoft.com/office/officeart/2005/8/layout/radial2"/>
    <dgm:cxn modelId="{CA021945-FBF0-49D9-A659-1E8028A68C29}" type="presParOf" srcId="{16CBCAF6-0D73-4EA9-B46D-61C00E951B3D}" destId="{669A64C5-9FBE-43E2-B0A8-92A88E14D22A}" srcOrd="0" destOrd="0" presId="urn:microsoft.com/office/officeart/2005/8/layout/radial2"/>
    <dgm:cxn modelId="{2FA6F509-A53D-4249-9B46-3B1851F39B27}" type="presParOf" srcId="{16CBCAF6-0D73-4EA9-B46D-61C00E951B3D}" destId="{CAEDAA8B-5E4B-4A1D-B041-B4B95E476A26}" srcOrd="1" destOrd="0" presId="urn:microsoft.com/office/officeart/2005/8/layout/radial2"/>
    <dgm:cxn modelId="{6DEBF04F-2F4E-4A2A-BA18-8885A2E615EF}" type="presParOf" srcId="{8FD223A5-26A1-41A9-A307-FD1ABC2F98A1}" destId="{EFA3B472-4753-41D8-AF5F-A1C4BAAC40C5}" srcOrd="1" destOrd="0" presId="urn:microsoft.com/office/officeart/2005/8/layout/radial2"/>
    <dgm:cxn modelId="{A2AE165B-334A-433C-91BB-A84D739E6A49}" type="presParOf" srcId="{8FD223A5-26A1-41A9-A307-FD1ABC2F98A1}" destId="{6240E1A7-7A91-4A42-8C13-DE40BF2AAD68}" srcOrd="2" destOrd="0" presId="urn:microsoft.com/office/officeart/2005/8/layout/radial2"/>
    <dgm:cxn modelId="{10ECD11D-42F0-4042-B07C-AC13DBFA85A5}" type="presParOf" srcId="{6240E1A7-7A91-4A42-8C13-DE40BF2AAD68}" destId="{DFCF0699-12B9-449B-852C-591D66148160}" srcOrd="0" destOrd="0" presId="urn:microsoft.com/office/officeart/2005/8/layout/radial2"/>
    <dgm:cxn modelId="{23425B87-B685-474D-825B-C7E151992E4D}" type="presParOf" srcId="{6240E1A7-7A91-4A42-8C13-DE40BF2AAD68}" destId="{935F0C7A-5590-498C-A152-E727475851C8}" srcOrd="1" destOrd="0" presId="urn:microsoft.com/office/officeart/2005/8/layout/radial2"/>
    <dgm:cxn modelId="{374A0456-5EE9-4466-A7B0-5CF2A3ED6F67}" type="presParOf" srcId="{8FD223A5-26A1-41A9-A307-FD1ABC2F98A1}" destId="{5E904504-2614-4E7C-A417-EAB014C06172}" srcOrd="3" destOrd="0" presId="urn:microsoft.com/office/officeart/2005/8/layout/radial2"/>
    <dgm:cxn modelId="{E4E62764-5ECF-4C4E-8FBD-A4FB481C306E}" type="presParOf" srcId="{8FD223A5-26A1-41A9-A307-FD1ABC2F98A1}" destId="{584908D0-091F-4365-AEC1-DFEEBD83327E}" srcOrd="4" destOrd="0" presId="urn:microsoft.com/office/officeart/2005/8/layout/radial2"/>
    <dgm:cxn modelId="{DE61E3BA-0DD3-4D58-8D8B-27E1A4FEC11B}" type="presParOf" srcId="{584908D0-091F-4365-AEC1-DFEEBD83327E}" destId="{41813EB0-EB0C-472A-AA58-B6EC19DEFCB2}" srcOrd="0" destOrd="0" presId="urn:microsoft.com/office/officeart/2005/8/layout/radial2"/>
    <dgm:cxn modelId="{E4BC31FB-EA86-4C68-BEEA-C1A0EE12A01E}" type="presParOf" srcId="{584908D0-091F-4365-AEC1-DFEEBD83327E}" destId="{1940E57E-025A-49DC-8304-57BD2FCDEE89}" srcOrd="1" destOrd="0" presId="urn:microsoft.com/office/officeart/2005/8/layout/radial2"/>
    <dgm:cxn modelId="{F295B591-D3C6-40FC-B562-5F9971CA9B0E}" type="presParOf" srcId="{8FD223A5-26A1-41A9-A307-FD1ABC2F98A1}" destId="{C97ECCC6-12D4-4DAB-AE43-A9CD97B34B4D}" srcOrd="5" destOrd="0" presId="urn:microsoft.com/office/officeart/2005/8/layout/radial2"/>
    <dgm:cxn modelId="{0A242118-FEBF-4003-8557-2D11820BFBDB}" type="presParOf" srcId="{8FD223A5-26A1-41A9-A307-FD1ABC2F98A1}" destId="{EFF2A94C-5AB8-4B1C-97B9-A29DDAAAF9B5}" srcOrd="6" destOrd="0" presId="urn:microsoft.com/office/officeart/2005/8/layout/radial2"/>
    <dgm:cxn modelId="{13BC389D-2701-4460-BE98-999D708E31BC}" type="presParOf" srcId="{EFF2A94C-5AB8-4B1C-97B9-A29DDAAAF9B5}" destId="{DB1477E6-FD5B-4DC3-8143-02C0B5E20FA0}" srcOrd="0" destOrd="0" presId="urn:microsoft.com/office/officeart/2005/8/layout/radial2"/>
    <dgm:cxn modelId="{6169A839-33C7-46C8-B70E-FF31F3E3541C}" type="presParOf" srcId="{EFF2A94C-5AB8-4B1C-97B9-A29DDAAAF9B5}" destId="{B3252C25-9FA8-41A3-88B9-9B792C08DCC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7ECCC6-12D4-4DAB-AE43-A9CD97B34B4D}">
      <dsp:nvSpPr>
        <dsp:cNvPr id="0" name=""/>
        <dsp:cNvSpPr/>
      </dsp:nvSpPr>
      <dsp:spPr>
        <a:xfrm rot="2534087">
          <a:off x="1913563" y="2252041"/>
          <a:ext cx="491116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491116" y="26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04504-2614-4E7C-A417-EAB014C06172}">
      <dsp:nvSpPr>
        <dsp:cNvPr id="0" name=""/>
        <dsp:cNvSpPr/>
      </dsp:nvSpPr>
      <dsp:spPr>
        <a:xfrm>
          <a:off x="1977311" y="1573700"/>
          <a:ext cx="553664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553664" y="26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3B472-4753-41D8-AF5F-A1C4BAAC40C5}">
      <dsp:nvSpPr>
        <dsp:cNvPr id="0" name=""/>
        <dsp:cNvSpPr/>
      </dsp:nvSpPr>
      <dsp:spPr>
        <a:xfrm rot="19065913">
          <a:off x="1913563" y="895360"/>
          <a:ext cx="491116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491116" y="26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DAA8B-5E4B-4A1D-B041-B4B95E476A26}">
      <dsp:nvSpPr>
        <dsp:cNvPr id="0" name=""/>
        <dsp:cNvSpPr/>
      </dsp:nvSpPr>
      <dsp:spPr>
        <a:xfrm>
          <a:off x="604238" y="792509"/>
          <a:ext cx="1615380" cy="1615380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22000" r="-22000"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FCF0699-12B9-449B-852C-591D66148160}">
      <dsp:nvSpPr>
        <dsp:cNvPr id="0" name=""/>
        <dsp:cNvSpPr/>
      </dsp:nvSpPr>
      <dsp:spPr>
        <a:xfrm>
          <a:off x="2223552" y="728"/>
          <a:ext cx="904302" cy="904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Create VM</a:t>
          </a:r>
        </a:p>
      </dsp:txBody>
      <dsp:txXfrm>
        <a:off x="2355984" y="133160"/>
        <a:ext cx="639438" cy="639438"/>
      </dsp:txXfrm>
    </dsp:sp>
    <dsp:sp modelId="{935F0C7A-5590-498C-A152-E727475851C8}">
      <dsp:nvSpPr>
        <dsp:cNvPr id="0" name=""/>
        <dsp:cNvSpPr/>
      </dsp:nvSpPr>
      <dsp:spPr>
        <a:xfrm>
          <a:off x="3218285" y="728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u="none" kern="1200"/>
            <a:t>Create multiple VMs based on the storage capability of your host OS</a:t>
          </a:r>
        </a:p>
      </dsp:txBody>
      <dsp:txXfrm>
        <a:off x="3218285" y="728"/>
        <a:ext cx="1356453" cy="904302"/>
      </dsp:txXfrm>
    </dsp:sp>
    <dsp:sp modelId="{41813EB0-EB0C-472A-AA58-B6EC19DEFCB2}">
      <dsp:nvSpPr>
        <dsp:cNvPr id="0" name=""/>
        <dsp:cNvSpPr/>
      </dsp:nvSpPr>
      <dsp:spPr>
        <a:xfrm>
          <a:off x="2530976" y="1148048"/>
          <a:ext cx="904302" cy="904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Open VM</a:t>
          </a:r>
        </a:p>
      </dsp:txBody>
      <dsp:txXfrm>
        <a:off x="2663408" y="1280480"/>
        <a:ext cx="639438" cy="639438"/>
      </dsp:txXfrm>
    </dsp:sp>
    <dsp:sp modelId="{1940E57E-025A-49DC-8304-57BD2FCDEE89}">
      <dsp:nvSpPr>
        <dsp:cNvPr id="0" name=""/>
        <dsp:cNvSpPr/>
      </dsp:nvSpPr>
      <dsp:spPr>
        <a:xfrm>
          <a:off x="3525708" y="1148048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u="none" kern="1200"/>
            <a:t>Open one or more existing VMs after creating them</a:t>
          </a:r>
        </a:p>
      </dsp:txBody>
      <dsp:txXfrm>
        <a:off x="3525708" y="1148048"/>
        <a:ext cx="1356453" cy="904302"/>
      </dsp:txXfrm>
    </dsp:sp>
    <dsp:sp modelId="{DB1477E6-FD5B-4DC3-8143-02C0B5E20FA0}">
      <dsp:nvSpPr>
        <dsp:cNvPr id="0" name=""/>
        <dsp:cNvSpPr/>
      </dsp:nvSpPr>
      <dsp:spPr>
        <a:xfrm>
          <a:off x="2223552" y="2295369"/>
          <a:ext cx="904302" cy="904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Connect a VM</a:t>
          </a:r>
        </a:p>
      </dsp:txBody>
      <dsp:txXfrm>
        <a:off x="2355984" y="2427801"/>
        <a:ext cx="639438" cy="639438"/>
      </dsp:txXfrm>
    </dsp:sp>
    <dsp:sp modelId="{B3252C25-9FA8-41A3-88B9-9B792C08DCC8}">
      <dsp:nvSpPr>
        <dsp:cNvPr id="0" name=""/>
        <dsp:cNvSpPr/>
      </dsp:nvSpPr>
      <dsp:spPr>
        <a:xfrm>
          <a:off x="3218285" y="2295369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u="none" kern="1200"/>
            <a:t>Connect the newly created VM to a remote server</a:t>
          </a:r>
        </a:p>
      </dsp:txBody>
      <dsp:txXfrm>
        <a:off x="3218285" y="2295369"/>
        <a:ext cx="1356453" cy="904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E8E6-2726-4710-A369-F382AA73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801</Words>
  <Characters>4572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2011-11-18T22:40:00Z</cp:lastPrinted>
  <dcterms:created xsi:type="dcterms:W3CDTF">2023-10-10T12:24:00Z</dcterms:created>
  <dcterms:modified xsi:type="dcterms:W3CDTF">2023-10-11T13:32:00Z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2023-10-10T12:22:12Z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bbdded3e-d904-4298-a16d-c97542359f60</vt:lpwstr>
  </property>
  <property fmtid="{D5CDD505-2E9C-101B-9397-08002B2CF9AE}" pid="8" name="MSIP_Label_dad3be33-4108-4738-9e07-d8656a181486_ContentBits">
    <vt:lpwstr>0</vt:lpwstr>
  </property>
</Properties>
</file>